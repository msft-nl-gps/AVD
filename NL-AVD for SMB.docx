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DDFF" w14:textId="61AF8FFD" w:rsidR="00620131" w:rsidRPr="00573DDF" w:rsidRDefault="00DA6693" w:rsidP="00BF709B">
      <w:pPr>
        <w:pStyle w:val="TableListBullet"/>
        <w:numPr>
          <w:ilvl w:val="0"/>
          <w:numId w:val="0"/>
        </w:numPr>
        <w:ind w:left="227"/>
        <w:rPr>
          <w:color w:val="5B9BD5" w:themeColor="accent1"/>
          <w:sz w:val="36"/>
          <w:szCs w:val="36"/>
          <w:lang w:val="en-US"/>
        </w:rPr>
      </w:pPr>
      <w:bookmarkStart w:id="0" w:name="_Hlk128563694"/>
      <w:bookmarkEnd w:id="0"/>
      <w:r w:rsidRPr="00573DDF">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573DDF" w:rsidRDefault="00620131" w:rsidP="00BF709B">
      <w:pPr>
        <w:pStyle w:val="TableListBullet"/>
        <w:numPr>
          <w:ilvl w:val="0"/>
          <w:numId w:val="0"/>
        </w:numPr>
        <w:rPr>
          <w:lang w:val="en-US"/>
        </w:rPr>
      </w:pPr>
    </w:p>
    <w:p w14:paraId="72B5DE56" w14:textId="02390CE0" w:rsidR="00620131" w:rsidRPr="00573DDF" w:rsidRDefault="00620131" w:rsidP="00BF709B">
      <w:pPr>
        <w:pStyle w:val="TableListBullet"/>
        <w:numPr>
          <w:ilvl w:val="0"/>
          <w:numId w:val="0"/>
        </w:numPr>
        <w:rPr>
          <w:lang w:val="en-US"/>
        </w:rPr>
      </w:pPr>
    </w:p>
    <w:p w14:paraId="40286BEC" w14:textId="77777777" w:rsidR="00620131" w:rsidRPr="00573DDF" w:rsidRDefault="00620131" w:rsidP="00BF709B">
      <w:pPr>
        <w:pStyle w:val="TableListBullet"/>
        <w:numPr>
          <w:ilvl w:val="0"/>
          <w:numId w:val="0"/>
        </w:numPr>
        <w:rPr>
          <w:lang w:val="en-US"/>
        </w:rPr>
      </w:pPr>
    </w:p>
    <w:p w14:paraId="2DA60CEF" w14:textId="77777777" w:rsidR="00620131" w:rsidRPr="00573DDF" w:rsidRDefault="00620131" w:rsidP="00BF709B">
      <w:pPr>
        <w:pStyle w:val="TableListBullet"/>
        <w:numPr>
          <w:ilvl w:val="0"/>
          <w:numId w:val="0"/>
        </w:numPr>
        <w:rPr>
          <w:lang w:val="en-US"/>
        </w:rPr>
      </w:pPr>
    </w:p>
    <w:p w14:paraId="125D9235" w14:textId="77777777" w:rsidR="00620131" w:rsidRPr="00573DDF" w:rsidRDefault="00620131" w:rsidP="00BF709B">
      <w:pPr>
        <w:pStyle w:val="TableListBullet"/>
        <w:numPr>
          <w:ilvl w:val="0"/>
          <w:numId w:val="0"/>
        </w:numPr>
        <w:rPr>
          <w:lang w:val="en-US"/>
        </w:rPr>
      </w:pPr>
    </w:p>
    <w:p w14:paraId="7119A3E7" w14:textId="77777777" w:rsidR="00620131" w:rsidRPr="00573DDF" w:rsidRDefault="00620131" w:rsidP="00BF709B">
      <w:pPr>
        <w:pStyle w:val="TableListBullet"/>
        <w:numPr>
          <w:ilvl w:val="0"/>
          <w:numId w:val="0"/>
        </w:numPr>
        <w:rPr>
          <w:lang w:val="en-US"/>
        </w:rPr>
      </w:pPr>
    </w:p>
    <w:p w14:paraId="63E53C75" w14:textId="77777777" w:rsidR="00620131" w:rsidRPr="00573DDF" w:rsidRDefault="00620131" w:rsidP="00BF709B">
      <w:pPr>
        <w:pStyle w:val="TableListBullet"/>
        <w:numPr>
          <w:ilvl w:val="0"/>
          <w:numId w:val="0"/>
        </w:numPr>
        <w:rPr>
          <w:lang w:val="en-US"/>
        </w:rPr>
      </w:pPr>
    </w:p>
    <w:p w14:paraId="6C4785FA" w14:textId="77777777" w:rsidR="00620131" w:rsidRPr="00573DDF" w:rsidRDefault="00620131" w:rsidP="00BF709B">
      <w:pPr>
        <w:pStyle w:val="TableListBullet"/>
        <w:numPr>
          <w:ilvl w:val="0"/>
          <w:numId w:val="0"/>
        </w:numPr>
        <w:rPr>
          <w:lang w:val="en-US"/>
        </w:rPr>
      </w:pPr>
    </w:p>
    <w:p w14:paraId="0082E248" w14:textId="77777777" w:rsidR="00620131" w:rsidRPr="00573DDF" w:rsidRDefault="00620131" w:rsidP="00BF709B">
      <w:pPr>
        <w:pStyle w:val="TableListBullet"/>
        <w:numPr>
          <w:ilvl w:val="0"/>
          <w:numId w:val="0"/>
        </w:numPr>
        <w:rPr>
          <w:lang w:val="en-US"/>
        </w:rPr>
      </w:pPr>
    </w:p>
    <w:p w14:paraId="452065CB" w14:textId="77777777" w:rsidR="00DA6693" w:rsidRPr="00573DDF" w:rsidRDefault="00DA6693" w:rsidP="00BF709B">
      <w:pPr>
        <w:pStyle w:val="TableListBullet"/>
        <w:numPr>
          <w:ilvl w:val="0"/>
          <w:numId w:val="0"/>
        </w:numPr>
        <w:rPr>
          <w:lang w:val="en-US"/>
        </w:rPr>
      </w:pPr>
    </w:p>
    <w:p w14:paraId="732D9DBF" w14:textId="77777777" w:rsidR="00DA6693" w:rsidRPr="00573DDF" w:rsidRDefault="00DA6693" w:rsidP="00BF709B">
      <w:pPr>
        <w:pStyle w:val="TableListBullet"/>
        <w:numPr>
          <w:ilvl w:val="0"/>
          <w:numId w:val="0"/>
        </w:numPr>
        <w:rPr>
          <w:lang w:val="en-US"/>
        </w:rPr>
      </w:pPr>
    </w:p>
    <w:p w14:paraId="63B85012" w14:textId="77777777" w:rsidR="00DA6693" w:rsidRPr="00573DDF" w:rsidRDefault="00DA6693" w:rsidP="00BF709B">
      <w:pPr>
        <w:pStyle w:val="TableListBullet"/>
        <w:numPr>
          <w:ilvl w:val="0"/>
          <w:numId w:val="0"/>
        </w:numPr>
        <w:rPr>
          <w:lang w:val="en-US"/>
        </w:rPr>
      </w:pPr>
    </w:p>
    <w:p w14:paraId="4D52E6C8" w14:textId="77777777" w:rsidR="00DA6693" w:rsidRPr="00573DDF" w:rsidRDefault="00DA6693" w:rsidP="00BF709B">
      <w:pPr>
        <w:pStyle w:val="TableListBullet"/>
        <w:numPr>
          <w:ilvl w:val="0"/>
          <w:numId w:val="0"/>
        </w:numPr>
        <w:rPr>
          <w:lang w:val="en-US"/>
        </w:rPr>
      </w:pPr>
    </w:p>
    <w:p w14:paraId="580F61B2" w14:textId="77777777" w:rsidR="00DA6693" w:rsidRPr="00573DDF" w:rsidRDefault="00DA6693" w:rsidP="00BF709B">
      <w:pPr>
        <w:pStyle w:val="TableListBullet"/>
        <w:numPr>
          <w:ilvl w:val="0"/>
          <w:numId w:val="0"/>
        </w:numPr>
        <w:rPr>
          <w:lang w:val="en-US"/>
        </w:rPr>
      </w:pPr>
    </w:p>
    <w:p w14:paraId="372C452D" w14:textId="22D3E44F" w:rsidR="00DA6693" w:rsidRPr="00573DDF" w:rsidRDefault="00DA6693" w:rsidP="00BF709B">
      <w:pPr>
        <w:pStyle w:val="TableListBullet"/>
        <w:numPr>
          <w:ilvl w:val="0"/>
          <w:numId w:val="0"/>
        </w:numPr>
        <w:rPr>
          <w:lang w:val="en-US"/>
        </w:rPr>
      </w:pPr>
    </w:p>
    <w:p w14:paraId="35EA7C13" w14:textId="7FA6A26A" w:rsidR="00C615DD" w:rsidRPr="00573DDF" w:rsidRDefault="00C615DD" w:rsidP="00BF709B">
      <w:pPr>
        <w:pStyle w:val="TableListBullet"/>
        <w:numPr>
          <w:ilvl w:val="0"/>
          <w:numId w:val="0"/>
        </w:numPr>
        <w:rPr>
          <w:lang w:val="en-US"/>
        </w:rPr>
      </w:pPr>
    </w:p>
    <w:p w14:paraId="36B1C195" w14:textId="5C5C3B62" w:rsidR="00C615DD" w:rsidRPr="00573DDF" w:rsidRDefault="00C615DD" w:rsidP="00BF709B">
      <w:pPr>
        <w:pStyle w:val="TableListBullet"/>
        <w:numPr>
          <w:ilvl w:val="0"/>
          <w:numId w:val="0"/>
        </w:numPr>
        <w:rPr>
          <w:lang w:val="en-US"/>
        </w:rPr>
      </w:pPr>
    </w:p>
    <w:p w14:paraId="595EF8AA" w14:textId="77777777" w:rsidR="00C615DD" w:rsidRPr="00573DDF" w:rsidRDefault="00C615DD" w:rsidP="00BF709B">
      <w:pPr>
        <w:pStyle w:val="TableListBullet"/>
        <w:numPr>
          <w:ilvl w:val="0"/>
          <w:numId w:val="0"/>
        </w:numPr>
        <w:rPr>
          <w:lang w:val="en-US"/>
        </w:rPr>
      </w:pPr>
    </w:p>
    <w:p w14:paraId="5597E68E" w14:textId="77777777" w:rsidR="00DA6693" w:rsidRPr="00573DDF" w:rsidRDefault="00DA6693" w:rsidP="00BF709B">
      <w:pPr>
        <w:pStyle w:val="TableListBullet"/>
        <w:numPr>
          <w:ilvl w:val="0"/>
          <w:numId w:val="0"/>
        </w:numPr>
        <w:rPr>
          <w:lang w:val="en-US"/>
        </w:rPr>
      </w:pPr>
    </w:p>
    <w:p w14:paraId="3951944A" w14:textId="0EF2B7E0" w:rsidR="002D7D80" w:rsidRPr="00573DDF" w:rsidRDefault="003C4F3C"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Content>
          <w:r w:rsidR="0004763D" w:rsidRPr="00573DDF">
            <w:rPr>
              <w:rFonts w:ascii="Segoe UI Semilight" w:hAnsi="Segoe UI Semilight" w:cs="Segoe UI Semilight"/>
              <w:sz w:val="40"/>
              <w:szCs w:val="40"/>
              <w:lang w:val="en-US"/>
            </w:rPr>
            <w:t>Azure Virtual Desktop for Business Premium Hands-on Lab</w:t>
          </w:r>
        </w:sdtContent>
      </w:sdt>
    </w:p>
    <w:p w14:paraId="688FB685" w14:textId="3360C4A6" w:rsidR="0046467F" w:rsidRPr="00573DDF" w:rsidRDefault="0046467F" w:rsidP="00BF709B">
      <w:pPr>
        <w:pStyle w:val="TableListBullet"/>
        <w:numPr>
          <w:ilvl w:val="0"/>
          <w:numId w:val="0"/>
        </w:numPr>
        <w:rPr>
          <w:lang w:val="en-US"/>
        </w:rPr>
      </w:pPr>
    </w:p>
    <w:p w14:paraId="2264E441" w14:textId="77777777" w:rsidR="00C615DD" w:rsidRPr="00573DDF" w:rsidRDefault="00C615DD" w:rsidP="00BF709B">
      <w:pPr>
        <w:pStyle w:val="TableListBullet"/>
        <w:numPr>
          <w:ilvl w:val="0"/>
          <w:numId w:val="0"/>
        </w:numPr>
        <w:rPr>
          <w:lang w:val="en-US"/>
        </w:rPr>
      </w:pPr>
    </w:p>
    <w:p w14:paraId="50D0D357" w14:textId="77777777" w:rsidR="0046467F" w:rsidRPr="00573DDF" w:rsidRDefault="0046467F" w:rsidP="00BF709B">
      <w:pPr>
        <w:pStyle w:val="TableListBullet"/>
        <w:numPr>
          <w:ilvl w:val="0"/>
          <w:numId w:val="0"/>
        </w:numPr>
        <w:rPr>
          <w:lang w:val="en-US"/>
        </w:rPr>
      </w:pPr>
    </w:p>
    <w:p w14:paraId="3AA7BBC7" w14:textId="4FDB8C85" w:rsidR="00924B39" w:rsidRPr="00573DDF" w:rsidRDefault="00924B39" w:rsidP="00BF709B">
      <w:pPr>
        <w:pStyle w:val="TableListBullet"/>
        <w:numPr>
          <w:ilvl w:val="0"/>
          <w:numId w:val="0"/>
        </w:numPr>
        <w:rPr>
          <w:lang w:val="en-US"/>
        </w:rPr>
      </w:pPr>
    </w:p>
    <w:p w14:paraId="34AAB23E" w14:textId="1384CBE5" w:rsidR="00924B39" w:rsidRPr="00573DDF" w:rsidRDefault="00924B39" w:rsidP="00BF709B">
      <w:pPr>
        <w:pStyle w:val="TableListBullet"/>
        <w:numPr>
          <w:ilvl w:val="0"/>
          <w:numId w:val="0"/>
        </w:numPr>
        <w:rPr>
          <w:lang w:val="en-US"/>
        </w:rPr>
      </w:pPr>
    </w:p>
    <w:p w14:paraId="688EBBB9" w14:textId="45384CFA" w:rsidR="00924B39" w:rsidRPr="00573DDF" w:rsidRDefault="00924B39" w:rsidP="00BF709B">
      <w:pPr>
        <w:pStyle w:val="TableListBullet"/>
        <w:numPr>
          <w:ilvl w:val="0"/>
          <w:numId w:val="0"/>
        </w:numPr>
        <w:rPr>
          <w:lang w:val="en-US"/>
        </w:rPr>
      </w:pPr>
    </w:p>
    <w:p w14:paraId="1BEDF7AD" w14:textId="77777777" w:rsidR="00271952" w:rsidRPr="00573DDF" w:rsidRDefault="00271952" w:rsidP="00BF709B">
      <w:pPr>
        <w:pStyle w:val="TableListBullet"/>
        <w:numPr>
          <w:ilvl w:val="0"/>
          <w:numId w:val="0"/>
        </w:numPr>
        <w:rPr>
          <w:lang w:val="en-US"/>
        </w:rPr>
      </w:pPr>
    </w:p>
    <w:p w14:paraId="36DC12E5" w14:textId="77777777" w:rsidR="00CD72E9" w:rsidRPr="00573DDF" w:rsidRDefault="00CD72E9" w:rsidP="00BF709B">
      <w:pPr>
        <w:pStyle w:val="TableListBullet"/>
        <w:numPr>
          <w:ilvl w:val="0"/>
          <w:numId w:val="0"/>
        </w:numPr>
        <w:rPr>
          <w:lang w:val="en-US"/>
        </w:rPr>
      </w:pPr>
    </w:p>
    <w:p w14:paraId="70098C8C" w14:textId="77777777" w:rsidR="00CD72E9" w:rsidRPr="00573DDF" w:rsidRDefault="00CD72E9" w:rsidP="00BF709B">
      <w:pPr>
        <w:pStyle w:val="TableListBullet"/>
        <w:numPr>
          <w:ilvl w:val="0"/>
          <w:numId w:val="0"/>
        </w:numPr>
        <w:rPr>
          <w:lang w:val="en-US"/>
        </w:rPr>
      </w:pPr>
    </w:p>
    <w:p w14:paraId="16472D0C" w14:textId="77777777" w:rsidR="00CD72E9" w:rsidRPr="00573DDF" w:rsidRDefault="00CD72E9" w:rsidP="00BF709B">
      <w:pPr>
        <w:pStyle w:val="TableListBullet"/>
        <w:numPr>
          <w:ilvl w:val="0"/>
          <w:numId w:val="0"/>
        </w:numPr>
        <w:rPr>
          <w:lang w:val="en-US"/>
        </w:rPr>
      </w:pPr>
    </w:p>
    <w:p w14:paraId="13625C5E" w14:textId="2F140DFC" w:rsidR="0037429F" w:rsidRPr="00573DDF" w:rsidRDefault="0037429F" w:rsidP="0037429F">
      <w:pPr>
        <w:rPr>
          <w:rStyle w:val="Emphasis"/>
          <w:lang w:val="en-US"/>
        </w:rPr>
      </w:pPr>
      <w:r w:rsidRPr="00573DDF">
        <w:rPr>
          <w:rStyle w:val="Emphasis"/>
          <w:lang w:val="en-US"/>
        </w:rPr>
        <w:t>Version:</w:t>
      </w:r>
    </w:p>
    <w:p w14:paraId="01E2AD58" w14:textId="3B4A058E" w:rsidR="00924B39" w:rsidRPr="00573DDF" w:rsidRDefault="00F613C1" w:rsidP="00BF709B">
      <w:pPr>
        <w:pStyle w:val="TableListBullet"/>
        <w:numPr>
          <w:ilvl w:val="0"/>
          <w:numId w:val="0"/>
        </w:numPr>
        <w:rPr>
          <w:b/>
          <w:bCs/>
          <w:lang w:val="en-US"/>
        </w:rPr>
      </w:pPr>
      <w:r>
        <w:rPr>
          <w:b/>
          <w:bCs/>
          <w:lang w:val="en-US"/>
        </w:rPr>
        <w:t>1</w:t>
      </w:r>
      <w:r w:rsidR="000B544F" w:rsidRPr="00573DDF">
        <w:rPr>
          <w:b/>
          <w:bCs/>
          <w:lang w:val="en-US"/>
        </w:rPr>
        <w:t>.1</w:t>
      </w:r>
    </w:p>
    <w:p w14:paraId="1AB8AFB4" w14:textId="77777777" w:rsidR="0046467F" w:rsidRPr="00573DDF" w:rsidRDefault="0046467F" w:rsidP="00BF709B">
      <w:pPr>
        <w:pStyle w:val="TableListBullet"/>
        <w:numPr>
          <w:ilvl w:val="0"/>
          <w:numId w:val="0"/>
        </w:numPr>
        <w:ind w:left="227"/>
        <w:rPr>
          <w:lang w:val="en-US"/>
        </w:rPr>
      </w:pPr>
    </w:p>
    <w:p w14:paraId="69A74EDA" w14:textId="77777777" w:rsidR="00342676" w:rsidRPr="00573DDF" w:rsidRDefault="00342676" w:rsidP="007434C7">
      <w:pPr>
        <w:rPr>
          <w:lang w:val="en-US"/>
        </w:rPr>
      </w:pPr>
    </w:p>
    <w:p w14:paraId="5288E0A7" w14:textId="4306A272" w:rsidR="00342676" w:rsidRPr="00573DDF" w:rsidRDefault="00DC5F04" w:rsidP="007434C7">
      <w:pPr>
        <w:rPr>
          <w:rStyle w:val="Emphasis"/>
          <w:lang w:val="en-US"/>
        </w:rPr>
      </w:pPr>
      <w:r w:rsidRPr="00573DDF">
        <w:rPr>
          <w:rStyle w:val="Emphasis"/>
          <w:lang w:val="en-US"/>
        </w:rPr>
        <w:t xml:space="preserve">Created </w:t>
      </w:r>
      <w:r w:rsidR="00021277" w:rsidRPr="00573DDF">
        <w:rPr>
          <w:rStyle w:val="Emphasis"/>
          <w:lang w:val="en-US"/>
        </w:rPr>
        <w:t>by:</w:t>
      </w:r>
    </w:p>
    <w:p w14:paraId="3B793E5D" w14:textId="509FAD35" w:rsidR="00B11F9A" w:rsidRPr="00573DDF" w:rsidRDefault="006E64E5" w:rsidP="00B11F9A">
      <w:pPr>
        <w:rPr>
          <w:b/>
          <w:bCs/>
          <w:lang w:val="en-US"/>
        </w:rPr>
      </w:pPr>
      <w:r w:rsidRPr="00573DDF">
        <w:rPr>
          <w:b/>
          <w:bCs/>
          <w:lang w:val="en-US"/>
        </w:rPr>
        <w:t>Bogdan Grozoiu</w:t>
      </w:r>
    </w:p>
    <w:p w14:paraId="2F5E1045" w14:textId="564E697A" w:rsidR="00924B39" w:rsidRPr="00573DDF" w:rsidRDefault="50923847" w:rsidP="007434C7">
      <w:pPr>
        <w:rPr>
          <w:rStyle w:val="Strong"/>
          <w:lang w:val="en-US"/>
        </w:rPr>
      </w:pPr>
      <w:r w:rsidRPr="00573DDF">
        <w:rPr>
          <w:rStyle w:val="Strong"/>
          <w:lang w:val="en-US"/>
        </w:rPr>
        <w:t xml:space="preserve">&amp; </w:t>
      </w:r>
      <w:r w:rsidR="00B11F9A" w:rsidRPr="00573DDF">
        <w:rPr>
          <w:lang w:val="en-US"/>
        </w:rPr>
        <w:br/>
      </w:r>
      <w:r w:rsidR="006E64E5" w:rsidRPr="00573DDF">
        <w:rPr>
          <w:rStyle w:val="Strong"/>
          <w:lang w:val="en-US"/>
        </w:rPr>
        <w:t>Joke Feije-Edelman</w:t>
      </w:r>
    </w:p>
    <w:p w14:paraId="7CAB5772" w14:textId="7DB2902F" w:rsidR="50923847" w:rsidRPr="00573DDF" w:rsidRDefault="50923847" w:rsidP="50923847">
      <w:pPr>
        <w:rPr>
          <w:rStyle w:val="Strong"/>
          <w:lang w:val="en-US"/>
        </w:rPr>
      </w:pPr>
    </w:p>
    <w:p w14:paraId="4B05145E" w14:textId="68090927" w:rsidR="00924B39" w:rsidRPr="00573DDF" w:rsidRDefault="00924B39" w:rsidP="007434C7">
      <w:pPr>
        <w:rPr>
          <w:rStyle w:val="Strong"/>
          <w:lang w:val="en-US"/>
        </w:rPr>
      </w:pPr>
    </w:p>
    <w:p w14:paraId="40EED8B8" w14:textId="77777777" w:rsidR="0016424C" w:rsidRPr="00573DDF" w:rsidRDefault="0016424C" w:rsidP="007434C7">
      <w:pPr>
        <w:rPr>
          <w:b/>
          <w:bCs/>
          <w:lang w:val="en-US"/>
        </w:rPr>
      </w:pPr>
    </w:p>
    <w:p w14:paraId="2F446FFF" w14:textId="77777777" w:rsidR="00D539C0" w:rsidRPr="00573DDF" w:rsidRDefault="00D539C0" w:rsidP="007434C7">
      <w:pPr>
        <w:rPr>
          <w:lang w:val="en-US"/>
        </w:rPr>
      </w:pPr>
    </w:p>
    <w:p w14:paraId="67D17069" w14:textId="6C3C8834" w:rsidR="50923847" w:rsidRPr="00573DDF" w:rsidRDefault="50923847" w:rsidP="50923847">
      <w:pPr>
        <w:rPr>
          <w:lang w:val="en-US"/>
        </w:rPr>
      </w:pPr>
    </w:p>
    <w:p w14:paraId="2033D5C0" w14:textId="4703E777" w:rsidR="50923847" w:rsidRPr="00573DDF" w:rsidRDefault="50923847" w:rsidP="50923847">
      <w:pPr>
        <w:rPr>
          <w:lang w:val="en-US"/>
        </w:rPr>
      </w:pPr>
    </w:p>
    <w:p w14:paraId="731043AF" w14:textId="602B51E1" w:rsidR="50923847" w:rsidRPr="00573DDF" w:rsidRDefault="50923847" w:rsidP="50923847">
      <w:pPr>
        <w:rPr>
          <w:lang w:val="en-US"/>
        </w:rPr>
      </w:pPr>
    </w:p>
    <w:p w14:paraId="55724401" w14:textId="7516B03A" w:rsidR="50923847" w:rsidRPr="00573DDF" w:rsidRDefault="50923847" w:rsidP="50923847">
      <w:pPr>
        <w:rPr>
          <w:lang w:val="en-US"/>
        </w:rPr>
      </w:pPr>
    </w:p>
    <w:p w14:paraId="0F94661F" w14:textId="236D33FC" w:rsidR="50923847" w:rsidRPr="00573DDF" w:rsidRDefault="50923847" w:rsidP="50923847">
      <w:pPr>
        <w:rPr>
          <w:lang w:val="en-US"/>
        </w:rPr>
        <w:sectPr w:rsidR="50923847" w:rsidRPr="00573DDF" w:rsidSect="009F70BA">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573DDF" w:rsidRDefault="006E64E5" w:rsidP="0034365D">
      <w:pPr>
        <w:pStyle w:val="Heading1"/>
        <w:rPr>
          <w:lang w:val="en-US"/>
        </w:rPr>
      </w:pPr>
      <w:bookmarkStart w:id="1" w:name="_Toc135824915"/>
      <w:r w:rsidRPr="00573DDF">
        <w:rPr>
          <w:lang w:val="en-US"/>
        </w:rPr>
        <w:lastRenderedPageBreak/>
        <w:t>Table of Contents</w:t>
      </w:r>
      <w:bookmarkEnd w:id="1"/>
    </w:p>
    <w:sdt>
      <w:sdtPr>
        <w:rPr>
          <w:rFonts w:ascii="Segoe" w:hAnsi="Segoe"/>
          <w:b w:val="0"/>
          <w:bCs w:val="0"/>
          <w:iCs w:val="0"/>
          <w:sz w:val="20"/>
          <w:lang w:val="en-US"/>
        </w:rPr>
        <w:id w:val="2041749213"/>
        <w:docPartObj>
          <w:docPartGallery w:val="Table of Contents"/>
          <w:docPartUnique/>
        </w:docPartObj>
      </w:sdtPr>
      <w:sdtContent>
        <w:p w14:paraId="1A6D9262" w14:textId="46B27CE1" w:rsidR="00BB09C3" w:rsidRDefault="0017B866">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r w:rsidRPr="00573DDF">
            <w:rPr>
              <w:lang w:val="en-US"/>
            </w:rPr>
            <w:fldChar w:fldCharType="begin"/>
          </w:r>
          <w:r w:rsidR="297702A0" w:rsidRPr="00573DDF">
            <w:rPr>
              <w:lang w:val="en-US"/>
            </w:rPr>
            <w:instrText>TOC \o "1-3" \h \z \u</w:instrText>
          </w:r>
          <w:r w:rsidRPr="00573DDF">
            <w:rPr>
              <w:lang w:val="en-US"/>
            </w:rPr>
            <w:fldChar w:fldCharType="separate"/>
          </w:r>
          <w:hyperlink w:anchor="_Toc135824915" w:history="1">
            <w:r w:rsidR="00BB09C3" w:rsidRPr="00BC4721">
              <w:rPr>
                <w:rStyle w:val="Hyperlink"/>
                <w:noProof/>
              </w:rPr>
              <w:t>1</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Table of Contents</w:t>
            </w:r>
            <w:r w:rsidR="00BB09C3">
              <w:rPr>
                <w:noProof/>
                <w:webHidden/>
              </w:rPr>
              <w:tab/>
            </w:r>
            <w:r w:rsidR="00BB09C3">
              <w:rPr>
                <w:noProof/>
                <w:webHidden/>
              </w:rPr>
              <w:fldChar w:fldCharType="begin"/>
            </w:r>
            <w:r w:rsidR="00BB09C3">
              <w:rPr>
                <w:noProof/>
                <w:webHidden/>
              </w:rPr>
              <w:instrText xml:space="preserve"> PAGEREF _Toc135824915 \h </w:instrText>
            </w:r>
            <w:r w:rsidR="00BB09C3">
              <w:rPr>
                <w:noProof/>
                <w:webHidden/>
              </w:rPr>
            </w:r>
            <w:r w:rsidR="00BB09C3">
              <w:rPr>
                <w:noProof/>
                <w:webHidden/>
              </w:rPr>
              <w:fldChar w:fldCharType="separate"/>
            </w:r>
            <w:r w:rsidR="00802E86">
              <w:rPr>
                <w:noProof/>
                <w:webHidden/>
              </w:rPr>
              <w:t>3</w:t>
            </w:r>
            <w:r w:rsidR="00BB09C3">
              <w:rPr>
                <w:noProof/>
                <w:webHidden/>
              </w:rPr>
              <w:fldChar w:fldCharType="end"/>
            </w:r>
          </w:hyperlink>
        </w:p>
        <w:p w14:paraId="7895668E" w14:textId="215EEB8C"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6" w:history="1">
            <w:r w:rsidR="00BB09C3" w:rsidRPr="00BC4721">
              <w:rPr>
                <w:rStyle w:val="Hyperlink"/>
                <w:noProof/>
              </w:rPr>
              <w:t>2</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About the document</w:t>
            </w:r>
            <w:r w:rsidR="00BB09C3">
              <w:rPr>
                <w:noProof/>
                <w:webHidden/>
              </w:rPr>
              <w:tab/>
            </w:r>
            <w:r w:rsidR="00BB09C3">
              <w:rPr>
                <w:noProof/>
                <w:webHidden/>
              </w:rPr>
              <w:fldChar w:fldCharType="begin"/>
            </w:r>
            <w:r w:rsidR="00BB09C3">
              <w:rPr>
                <w:noProof/>
                <w:webHidden/>
              </w:rPr>
              <w:instrText xml:space="preserve"> PAGEREF _Toc135824916 \h </w:instrText>
            </w:r>
            <w:r w:rsidR="00BB09C3">
              <w:rPr>
                <w:noProof/>
                <w:webHidden/>
              </w:rPr>
            </w:r>
            <w:r w:rsidR="00BB09C3">
              <w:rPr>
                <w:noProof/>
                <w:webHidden/>
              </w:rPr>
              <w:fldChar w:fldCharType="separate"/>
            </w:r>
            <w:r w:rsidR="00802E86">
              <w:rPr>
                <w:noProof/>
                <w:webHidden/>
              </w:rPr>
              <w:t>5</w:t>
            </w:r>
            <w:r w:rsidR="00BB09C3">
              <w:rPr>
                <w:noProof/>
                <w:webHidden/>
              </w:rPr>
              <w:fldChar w:fldCharType="end"/>
            </w:r>
          </w:hyperlink>
        </w:p>
        <w:p w14:paraId="168C5531" w14:textId="517F199F"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7" w:history="1">
            <w:r w:rsidR="00BB09C3" w:rsidRPr="00BC4721">
              <w:rPr>
                <w:rStyle w:val="Hyperlink"/>
                <w:noProof/>
              </w:rPr>
              <w:t>3</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Version history</w:t>
            </w:r>
            <w:r w:rsidR="00BB09C3">
              <w:rPr>
                <w:noProof/>
                <w:webHidden/>
              </w:rPr>
              <w:tab/>
            </w:r>
            <w:r w:rsidR="00BB09C3">
              <w:rPr>
                <w:noProof/>
                <w:webHidden/>
              </w:rPr>
              <w:fldChar w:fldCharType="begin"/>
            </w:r>
            <w:r w:rsidR="00BB09C3">
              <w:rPr>
                <w:noProof/>
                <w:webHidden/>
              </w:rPr>
              <w:instrText xml:space="preserve"> PAGEREF _Toc135824917 \h </w:instrText>
            </w:r>
            <w:r w:rsidR="00BB09C3">
              <w:rPr>
                <w:noProof/>
                <w:webHidden/>
              </w:rPr>
            </w:r>
            <w:r w:rsidR="00BB09C3">
              <w:rPr>
                <w:noProof/>
                <w:webHidden/>
              </w:rPr>
              <w:fldChar w:fldCharType="separate"/>
            </w:r>
            <w:r w:rsidR="00802E86">
              <w:rPr>
                <w:noProof/>
                <w:webHidden/>
              </w:rPr>
              <w:t>5</w:t>
            </w:r>
            <w:r w:rsidR="00BB09C3">
              <w:rPr>
                <w:noProof/>
                <w:webHidden/>
              </w:rPr>
              <w:fldChar w:fldCharType="end"/>
            </w:r>
          </w:hyperlink>
        </w:p>
        <w:p w14:paraId="20ACF92B" w14:textId="1406D8B5"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8" w:history="1">
            <w:r w:rsidR="00BB09C3" w:rsidRPr="00BC4721">
              <w:rPr>
                <w:rStyle w:val="Hyperlink"/>
                <w:rFonts w:cs="Calibri"/>
                <w:noProof/>
              </w:rPr>
              <w:t>4</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System requirements</w:t>
            </w:r>
            <w:r w:rsidR="00BB09C3">
              <w:rPr>
                <w:noProof/>
                <w:webHidden/>
              </w:rPr>
              <w:tab/>
            </w:r>
            <w:r w:rsidR="00BB09C3">
              <w:rPr>
                <w:noProof/>
                <w:webHidden/>
              </w:rPr>
              <w:fldChar w:fldCharType="begin"/>
            </w:r>
            <w:r w:rsidR="00BB09C3">
              <w:rPr>
                <w:noProof/>
                <w:webHidden/>
              </w:rPr>
              <w:instrText xml:space="preserve"> PAGEREF _Toc135824918 \h </w:instrText>
            </w:r>
            <w:r w:rsidR="00BB09C3">
              <w:rPr>
                <w:noProof/>
                <w:webHidden/>
              </w:rPr>
            </w:r>
            <w:r w:rsidR="00BB09C3">
              <w:rPr>
                <w:noProof/>
                <w:webHidden/>
              </w:rPr>
              <w:fldChar w:fldCharType="separate"/>
            </w:r>
            <w:r w:rsidR="00802E86">
              <w:rPr>
                <w:noProof/>
                <w:webHidden/>
              </w:rPr>
              <w:t>5</w:t>
            </w:r>
            <w:r w:rsidR="00BB09C3">
              <w:rPr>
                <w:noProof/>
                <w:webHidden/>
              </w:rPr>
              <w:fldChar w:fldCharType="end"/>
            </w:r>
          </w:hyperlink>
        </w:p>
        <w:p w14:paraId="26DF9B39" w14:textId="65B45977"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19" w:history="1">
            <w:r w:rsidR="00BB09C3" w:rsidRPr="00BC4721">
              <w:rPr>
                <w:rStyle w:val="Hyperlink"/>
                <w:noProof/>
              </w:rPr>
              <w:t>5</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Account requirements</w:t>
            </w:r>
            <w:r w:rsidR="00BB09C3">
              <w:rPr>
                <w:noProof/>
                <w:webHidden/>
              </w:rPr>
              <w:tab/>
            </w:r>
            <w:r w:rsidR="00BB09C3">
              <w:rPr>
                <w:noProof/>
                <w:webHidden/>
              </w:rPr>
              <w:fldChar w:fldCharType="begin"/>
            </w:r>
            <w:r w:rsidR="00BB09C3">
              <w:rPr>
                <w:noProof/>
                <w:webHidden/>
              </w:rPr>
              <w:instrText xml:space="preserve"> PAGEREF _Toc135824919 \h </w:instrText>
            </w:r>
            <w:r w:rsidR="00BB09C3">
              <w:rPr>
                <w:noProof/>
                <w:webHidden/>
              </w:rPr>
            </w:r>
            <w:r w:rsidR="00BB09C3">
              <w:rPr>
                <w:noProof/>
                <w:webHidden/>
              </w:rPr>
              <w:fldChar w:fldCharType="separate"/>
            </w:r>
            <w:r w:rsidR="00802E86">
              <w:rPr>
                <w:noProof/>
                <w:webHidden/>
              </w:rPr>
              <w:t>6</w:t>
            </w:r>
            <w:r w:rsidR="00BB09C3">
              <w:rPr>
                <w:noProof/>
                <w:webHidden/>
              </w:rPr>
              <w:fldChar w:fldCharType="end"/>
            </w:r>
          </w:hyperlink>
        </w:p>
        <w:p w14:paraId="6B52A0D0" w14:textId="52D90F88"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0" w:history="1">
            <w:r w:rsidR="00BB09C3" w:rsidRPr="00BC4721">
              <w:rPr>
                <w:rStyle w:val="Hyperlink"/>
                <w:noProof/>
              </w:rPr>
              <w:t>6</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Configure your lab environment</w:t>
            </w:r>
            <w:r w:rsidR="00BB09C3">
              <w:rPr>
                <w:noProof/>
                <w:webHidden/>
              </w:rPr>
              <w:tab/>
            </w:r>
            <w:r w:rsidR="00BB09C3">
              <w:rPr>
                <w:noProof/>
                <w:webHidden/>
              </w:rPr>
              <w:fldChar w:fldCharType="begin"/>
            </w:r>
            <w:r w:rsidR="00BB09C3">
              <w:rPr>
                <w:noProof/>
                <w:webHidden/>
              </w:rPr>
              <w:instrText xml:space="preserve"> PAGEREF _Toc135824920 \h </w:instrText>
            </w:r>
            <w:r w:rsidR="00BB09C3">
              <w:rPr>
                <w:noProof/>
                <w:webHidden/>
              </w:rPr>
            </w:r>
            <w:r w:rsidR="00BB09C3">
              <w:rPr>
                <w:noProof/>
                <w:webHidden/>
              </w:rPr>
              <w:fldChar w:fldCharType="separate"/>
            </w:r>
            <w:r w:rsidR="00802E86">
              <w:rPr>
                <w:noProof/>
                <w:webHidden/>
              </w:rPr>
              <w:t>6</w:t>
            </w:r>
            <w:r w:rsidR="00BB09C3">
              <w:rPr>
                <w:noProof/>
                <w:webHidden/>
              </w:rPr>
              <w:fldChar w:fldCharType="end"/>
            </w:r>
          </w:hyperlink>
        </w:p>
        <w:p w14:paraId="5BF033DC" w14:textId="6C35C46C" w:rsidR="00BB09C3" w:rsidRDefault="003C4F3C">
          <w:pPr>
            <w:pStyle w:val="TOC2"/>
            <w:rPr>
              <w:rFonts w:asciiTheme="minorHAnsi" w:eastAsiaTheme="minorEastAsia" w:hAnsiTheme="minorHAnsi" w:cstheme="minorBidi"/>
              <w:noProof/>
              <w:sz w:val="22"/>
              <w:szCs w:val="22"/>
              <w:lang w:val="en-US"/>
            </w:rPr>
          </w:pPr>
          <w:hyperlink w:anchor="_Toc135824921" w:history="1">
            <w:r w:rsidR="00BB09C3" w:rsidRPr="00BC4721">
              <w:rPr>
                <w:rStyle w:val="Hyperlink"/>
                <w:noProof/>
              </w:rPr>
              <w:t>6.1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Remote Desktop client</w:t>
            </w:r>
            <w:r w:rsidR="00BB09C3">
              <w:rPr>
                <w:noProof/>
                <w:webHidden/>
              </w:rPr>
              <w:tab/>
            </w:r>
            <w:r w:rsidR="00BB09C3">
              <w:rPr>
                <w:noProof/>
                <w:webHidden/>
              </w:rPr>
              <w:fldChar w:fldCharType="begin"/>
            </w:r>
            <w:r w:rsidR="00BB09C3">
              <w:rPr>
                <w:noProof/>
                <w:webHidden/>
              </w:rPr>
              <w:instrText xml:space="preserve"> PAGEREF _Toc135824921 \h </w:instrText>
            </w:r>
            <w:r w:rsidR="00BB09C3">
              <w:rPr>
                <w:noProof/>
                <w:webHidden/>
              </w:rPr>
            </w:r>
            <w:r w:rsidR="00BB09C3">
              <w:rPr>
                <w:noProof/>
                <w:webHidden/>
              </w:rPr>
              <w:fldChar w:fldCharType="separate"/>
            </w:r>
            <w:r w:rsidR="00802E86">
              <w:rPr>
                <w:noProof/>
                <w:webHidden/>
              </w:rPr>
              <w:t>6</w:t>
            </w:r>
            <w:r w:rsidR="00BB09C3">
              <w:rPr>
                <w:noProof/>
                <w:webHidden/>
              </w:rPr>
              <w:fldChar w:fldCharType="end"/>
            </w:r>
          </w:hyperlink>
        </w:p>
        <w:p w14:paraId="29027922" w14:textId="65BD5247" w:rsidR="00BB09C3" w:rsidRDefault="003C4F3C">
          <w:pPr>
            <w:pStyle w:val="TOC2"/>
            <w:rPr>
              <w:rFonts w:asciiTheme="minorHAnsi" w:eastAsiaTheme="minorEastAsia" w:hAnsiTheme="minorHAnsi" w:cstheme="minorBidi"/>
              <w:noProof/>
              <w:sz w:val="22"/>
              <w:szCs w:val="22"/>
              <w:lang w:val="en-US"/>
            </w:rPr>
          </w:pPr>
          <w:hyperlink w:anchor="_Toc135824922" w:history="1">
            <w:r w:rsidR="00BB09C3" w:rsidRPr="00BC4721">
              <w:rPr>
                <w:rStyle w:val="Hyperlink"/>
                <w:noProof/>
              </w:rPr>
              <w:t>6.2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Add the Admin account to the Edge Browser</w:t>
            </w:r>
            <w:r w:rsidR="00BB09C3">
              <w:rPr>
                <w:noProof/>
                <w:webHidden/>
              </w:rPr>
              <w:tab/>
            </w:r>
            <w:r w:rsidR="00BB09C3">
              <w:rPr>
                <w:noProof/>
                <w:webHidden/>
              </w:rPr>
              <w:fldChar w:fldCharType="begin"/>
            </w:r>
            <w:r w:rsidR="00BB09C3">
              <w:rPr>
                <w:noProof/>
                <w:webHidden/>
              </w:rPr>
              <w:instrText xml:space="preserve"> PAGEREF _Toc135824922 \h </w:instrText>
            </w:r>
            <w:r w:rsidR="00BB09C3">
              <w:rPr>
                <w:noProof/>
                <w:webHidden/>
              </w:rPr>
            </w:r>
            <w:r w:rsidR="00BB09C3">
              <w:rPr>
                <w:noProof/>
                <w:webHidden/>
              </w:rPr>
              <w:fldChar w:fldCharType="separate"/>
            </w:r>
            <w:r w:rsidR="00802E86">
              <w:rPr>
                <w:noProof/>
                <w:webHidden/>
              </w:rPr>
              <w:t>7</w:t>
            </w:r>
            <w:r w:rsidR="00BB09C3">
              <w:rPr>
                <w:noProof/>
                <w:webHidden/>
              </w:rPr>
              <w:fldChar w:fldCharType="end"/>
            </w:r>
          </w:hyperlink>
        </w:p>
        <w:p w14:paraId="5EEDCAA4" w14:textId="458A5697" w:rsidR="00BB09C3" w:rsidRDefault="003C4F3C">
          <w:pPr>
            <w:pStyle w:val="TOC2"/>
            <w:rPr>
              <w:rFonts w:asciiTheme="minorHAnsi" w:eastAsiaTheme="minorEastAsia" w:hAnsiTheme="minorHAnsi" w:cstheme="minorBidi"/>
              <w:noProof/>
              <w:sz w:val="22"/>
              <w:szCs w:val="22"/>
              <w:lang w:val="en-US"/>
            </w:rPr>
          </w:pPr>
          <w:hyperlink w:anchor="_Toc135824923" w:history="1">
            <w:r w:rsidR="00BB09C3" w:rsidRPr="00BC4721">
              <w:rPr>
                <w:rStyle w:val="Hyperlink"/>
                <w:noProof/>
              </w:rPr>
              <w:t>6.3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Naming conventions Azure resources</w:t>
            </w:r>
            <w:r w:rsidR="00BB09C3">
              <w:rPr>
                <w:noProof/>
                <w:webHidden/>
              </w:rPr>
              <w:tab/>
            </w:r>
            <w:r w:rsidR="00BB09C3">
              <w:rPr>
                <w:noProof/>
                <w:webHidden/>
              </w:rPr>
              <w:fldChar w:fldCharType="begin"/>
            </w:r>
            <w:r w:rsidR="00BB09C3">
              <w:rPr>
                <w:noProof/>
                <w:webHidden/>
              </w:rPr>
              <w:instrText xml:space="preserve"> PAGEREF _Toc135824923 \h </w:instrText>
            </w:r>
            <w:r w:rsidR="00BB09C3">
              <w:rPr>
                <w:noProof/>
                <w:webHidden/>
              </w:rPr>
            </w:r>
            <w:r w:rsidR="00BB09C3">
              <w:rPr>
                <w:noProof/>
                <w:webHidden/>
              </w:rPr>
              <w:fldChar w:fldCharType="separate"/>
            </w:r>
            <w:r w:rsidR="00802E86">
              <w:rPr>
                <w:noProof/>
                <w:webHidden/>
              </w:rPr>
              <w:t>9</w:t>
            </w:r>
            <w:r w:rsidR="00BB09C3">
              <w:rPr>
                <w:noProof/>
                <w:webHidden/>
              </w:rPr>
              <w:fldChar w:fldCharType="end"/>
            </w:r>
          </w:hyperlink>
        </w:p>
        <w:p w14:paraId="6383E5BE" w14:textId="6728C222"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4" w:history="1">
            <w:r w:rsidR="00BB09C3" w:rsidRPr="00BC4721">
              <w:rPr>
                <w:rStyle w:val="Hyperlink"/>
                <w:noProof/>
              </w:rPr>
              <w:t>7</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Enable Multi Factor Authentication (MFA)</w:t>
            </w:r>
            <w:r w:rsidR="00BB09C3">
              <w:rPr>
                <w:noProof/>
                <w:webHidden/>
              </w:rPr>
              <w:tab/>
            </w:r>
            <w:r w:rsidR="00BB09C3">
              <w:rPr>
                <w:noProof/>
                <w:webHidden/>
              </w:rPr>
              <w:fldChar w:fldCharType="begin"/>
            </w:r>
            <w:r w:rsidR="00BB09C3">
              <w:rPr>
                <w:noProof/>
                <w:webHidden/>
              </w:rPr>
              <w:instrText xml:space="preserve"> PAGEREF _Toc135824924 \h </w:instrText>
            </w:r>
            <w:r w:rsidR="00BB09C3">
              <w:rPr>
                <w:noProof/>
                <w:webHidden/>
              </w:rPr>
            </w:r>
            <w:r w:rsidR="00BB09C3">
              <w:rPr>
                <w:noProof/>
                <w:webHidden/>
              </w:rPr>
              <w:fldChar w:fldCharType="separate"/>
            </w:r>
            <w:r w:rsidR="00802E86">
              <w:rPr>
                <w:noProof/>
                <w:webHidden/>
              </w:rPr>
              <w:t>10</w:t>
            </w:r>
            <w:r w:rsidR="00BB09C3">
              <w:rPr>
                <w:noProof/>
                <w:webHidden/>
              </w:rPr>
              <w:fldChar w:fldCharType="end"/>
            </w:r>
          </w:hyperlink>
        </w:p>
        <w:p w14:paraId="5611A701" w14:textId="21AC860B" w:rsidR="00BB09C3" w:rsidRDefault="003C4F3C">
          <w:pPr>
            <w:pStyle w:val="TOC2"/>
            <w:rPr>
              <w:rFonts w:asciiTheme="minorHAnsi" w:eastAsiaTheme="minorEastAsia" w:hAnsiTheme="minorHAnsi" w:cstheme="minorBidi"/>
              <w:noProof/>
              <w:sz w:val="22"/>
              <w:szCs w:val="22"/>
              <w:lang w:val="en-US"/>
            </w:rPr>
          </w:pPr>
          <w:hyperlink w:anchor="_Toc135824925" w:history="1">
            <w:r w:rsidR="00BB09C3" w:rsidRPr="00BC4721">
              <w:rPr>
                <w:rStyle w:val="Hyperlink"/>
                <w:noProof/>
              </w:rPr>
              <w:t>7.1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Prepare for Conditional Access</w:t>
            </w:r>
            <w:r w:rsidR="00BB09C3">
              <w:rPr>
                <w:noProof/>
                <w:webHidden/>
              </w:rPr>
              <w:tab/>
            </w:r>
            <w:r w:rsidR="00BB09C3">
              <w:rPr>
                <w:noProof/>
                <w:webHidden/>
              </w:rPr>
              <w:fldChar w:fldCharType="begin"/>
            </w:r>
            <w:r w:rsidR="00BB09C3">
              <w:rPr>
                <w:noProof/>
                <w:webHidden/>
              </w:rPr>
              <w:instrText xml:space="preserve"> PAGEREF _Toc135824925 \h </w:instrText>
            </w:r>
            <w:r w:rsidR="00BB09C3">
              <w:rPr>
                <w:noProof/>
                <w:webHidden/>
              </w:rPr>
            </w:r>
            <w:r w:rsidR="00BB09C3">
              <w:rPr>
                <w:noProof/>
                <w:webHidden/>
              </w:rPr>
              <w:fldChar w:fldCharType="separate"/>
            </w:r>
            <w:r w:rsidR="00802E86">
              <w:rPr>
                <w:noProof/>
                <w:webHidden/>
              </w:rPr>
              <w:t>10</w:t>
            </w:r>
            <w:r w:rsidR="00BB09C3">
              <w:rPr>
                <w:noProof/>
                <w:webHidden/>
              </w:rPr>
              <w:fldChar w:fldCharType="end"/>
            </w:r>
          </w:hyperlink>
        </w:p>
        <w:p w14:paraId="7E40AA4D" w14:textId="5C8960A0" w:rsidR="00BB09C3" w:rsidRDefault="003C4F3C">
          <w:pPr>
            <w:pStyle w:val="TOC2"/>
            <w:rPr>
              <w:rFonts w:asciiTheme="minorHAnsi" w:eastAsiaTheme="minorEastAsia" w:hAnsiTheme="minorHAnsi" w:cstheme="minorBidi"/>
              <w:noProof/>
              <w:sz w:val="22"/>
              <w:szCs w:val="22"/>
              <w:lang w:val="en-US"/>
            </w:rPr>
          </w:pPr>
          <w:hyperlink w:anchor="_Toc135824926" w:history="1">
            <w:r w:rsidR="00BB09C3" w:rsidRPr="00BC4721">
              <w:rPr>
                <w:rStyle w:val="Hyperlink"/>
                <w:noProof/>
              </w:rPr>
              <w:t>7.2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 enforce MFA for administrators</w:t>
            </w:r>
            <w:r w:rsidR="00BB09C3">
              <w:rPr>
                <w:noProof/>
                <w:webHidden/>
              </w:rPr>
              <w:tab/>
            </w:r>
            <w:r w:rsidR="00BB09C3">
              <w:rPr>
                <w:noProof/>
                <w:webHidden/>
              </w:rPr>
              <w:fldChar w:fldCharType="begin"/>
            </w:r>
            <w:r w:rsidR="00BB09C3">
              <w:rPr>
                <w:noProof/>
                <w:webHidden/>
              </w:rPr>
              <w:instrText xml:space="preserve"> PAGEREF _Toc135824926 \h </w:instrText>
            </w:r>
            <w:r w:rsidR="00BB09C3">
              <w:rPr>
                <w:noProof/>
                <w:webHidden/>
              </w:rPr>
            </w:r>
            <w:r w:rsidR="00BB09C3">
              <w:rPr>
                <w:noProof/>
                <w:webHidden/>
              </w:rPr>
              <w:fldChar w:fldCharType="separate"/>
            </w:r>
            <w:r w:rsidR="00802E86">
              <w:rPr>
                <w:noProof/>
                <w:webHidden/>
              </w:rPr>
              <w:t>10</w:t>
            </w:r>
            <w:r w:rsidR="00BB09C3">
              <w:rPr>
                <w:noProof/>
                <w:webHidden/>
              </w:rPr>
              <w:fldChar w:fldCharType="end"/>
            </w:r>
          </w:hyperlink>
        </w:p>
        <w:p w14:paraId="11D23D1E" w14:textId="1D4CB6AA" w:rsidR="00BB09C3" w:rsidRDefault="003C4F3C">
          <w:pPr>
            <w:pStyle w:val="TOC2"/>
            <w:rPr>
              <w:rFonts w:asciiTheme="minorHAnsi" w:eastAsiaTheme="minorEastAsia" w:hAnsiTheme="minorHAnsi" w:cstheme="minorBidi"/>
              <w:noProof/>
              <w:sz w:val="22"/>
              <w:szCs w:val="22"/>
              <w:lang w:val="en-US"/>
            </w:rPr>
          </w:pPr>
          <w:hyperlink w:anchor="_Toc135824927" w:history="1">
            <w:r w:rsidR="00BB09C3" w:rsidRPr="00BC4721">
              <w:rPr>
                <w:rStyle w:val="Hyperlink"/>
                <w:noProof/>
              </w:rPr>
              <w:t>7.3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 enforce MFA for all users</w:t>
            </w:r>
            <w:r w:rsidR="00BB09C3">
              <w:rPr>
                <w:noProof/>
                <w:webHidden/>
              </w:rPr>
              <w:tab/>
            </w:r>
            <w:r w:rsidR="00BB09C3">
              <w:rPr>
                <w:noProof/>
                <w:webHidden/>
              </w:rPr>
              <w:fldChar w:fldCharType="begin"/>
            </w:r>
            <w:r w:rsidR="00BB09C3">
              <w:rPr>
                <w:noProof/>
                <w:webHidden/>
              </w:rPr>
              <w:instrText xml:space="preserve"> PAGEREF _Toc135824927 \h </w:instrText>
            </w:r>
            <w:r w:rsidR="00BB09C3">
              <w:rPr>
                <w:noProof/>
                <w:webHidden/>
              </w:rPr>
            </w:r>
            <w:r w:rsidR="00BB09C3">
              <w:rPr>
                <w:noProof/>
                <w:webHidden/>
              </w:rPr>
              <w:fldChar w:fldCharType="separate"/>
            </w:r>
            <w:r w:rsidR="00802E86">
              <w:rPr>
                <w:noProof/>
                <w:webHidden/>
              </w:rPr>
              <w:t>12</w:t>
            </w:r>
            <w:r w:rsidR="00BB09C3">
              <w:rPr>
                <w:noProof/>
                <w:webHidden/>
              </w:rPr>
              <w:fldChar w:fldCharType="end"/>
            </w:r>
          </w:hyperlink>
        </w:p>
        <w:p w14:paraId="497F662A" w14:textId="121B18E0"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28" w:history="1">
            <w:r w:rsidR="00BB09C3" w:rsidRPr="00BC4721">
              <w:rPr>
                <w:rStyle w:val="Hyperlink"/>
                <w:noProof/>
              </w:rPr>
              <w:t>8</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Prerequisites – Virtual network</w:t>
            </w:r>
            <w:r w:rsidR="00BB09C3">
              <w:rPr>
                <w:noProof/>
                <w:webHidden/>
              </w:rPr>
              <w:tab/>
            </w:r>
            <w:r w:rsidR="00BB09C3">
              <w:rPr>
                <w:noProof/>
                <w:webHidden/>
              </w:rPr>
              <w:fldChar w:fldCharType="begin"/>
            </w:r>
            <w:r w:rsidR="00BB09C3">
              <w:rPr>
                <w:noProof/>
                <w:webHidden/>
              </w:rPr>
              <w:instrText xml:space="preserve"> PAGEREF _Toc135824928 \h </w:instrText>
            </w:r>
            <w:r w:rsidR="00BB09C3">
              <w:rPr>
                <w:noProof/>
                <w:webHidden/>
              </w:rPr>
            </w:r>
            <w:r w:rsidR="00BB09C3">
              <w:rPr>
                <w:noProof/>
                <w:webHidden/>
              </w:rPr>
              <w:fldChar w:fldCharType="separate"/>
            </w:r>
            <w:r w:rsidR="00802E86">
              <w:rPr>
                <w:noProof/>
                <w:webHidden/>
              </w:rPr>
              <w:t>12</w:t>
            </w:r>
            <w:r w:rsidR="00BB09C3">
              <w:rPr>
                <w:noProof/>
                <w:webHidden/>
              </w:rPr>
              <w:fldChar w:fldCharType="end"/>
            </w:r>
          </w:hyperlink>
        </w:p>
        <w:p w14:paraId="377F30ED" w14:textId="7959E5A1" w:rsidR="00BB09C3" w:rsidRDefault="003C4F3C">
          <w:pPr>
            <w:pStyle w:val="TOC2"/>
            <w:rPr>
              <w:rFonts w:asciiTheme="minorHAnsi" w:eastAsiaTheme="minorEastAsia" w:hAnsiTheme="minorHAnsi" w:cstheme="minorBidi"/>
              <w:noProof/>
              <w:sz w:val="22"/>
              <w:szCs w:val="22"/>
              <w:lang w:val="en-US"/>
            </w:rPr>
          </w:pPr>
          <w:hyperlink w:anchor="_Toc135824929" w:history="1">
            <w:r w:rsidR="00BB09C3" w:rsidRPr="00BC4721">
              <w:rPr>
                <w:rStyle w:val="Hyperlink"/>
                <w:noProof/>
              </w:rPr>
              <w:t>8.1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an Azure Virtual Network</w:t>
            </w:r>
            <w:r w:rsidR="00BB09C3">
              <w:rPr>
                <w:noProof/>
                <w:webHidden/>
              </w:rPr>
              <w:tab/>
            </w:r>
            <w:r w:rsidR="00BB09C3">
              <w:rPr>
                <w:noProof/>
                <w:webHidden/>
              </w:rPr>
              <w:fldChar w:fldCharType="begin"/>
            </w:r>
            <w:r w:rsidR="00BB09C3">
              <w:rPr>
                <w:noProof/>
                <w:webHidden/>
              </w:rPr>
              <w:instrText xml:space="preserve"> PAGEREF _Toc135824929 \h </w:instrText>
            </w:r>
            <w:r w:rsidR="00BB09C3">
              <w:rPr>
                <w:noProof/>
                <w:webHidden/>
              </w:rPr>
            </w:r>
            <w:r w:rsidR="00BB09C3">
              <w:rPr>
                <w:noProof/>
                <w:webHidden/>
              </w:rPr>
              <w:fldChar w:fldCharType="separate"/>
            </w:r>
            <w:r w:rsidR="00802E86">
              <w:rPr>
                <w:noProof/>
                <w:webHidden/>
              </w:rPr>
              <w:t>12</w:t>
            </w:r>
            <w:r w:rsidR="00BB09C3">
              <w:rPr>
                <w:noProof/>
                <w:webHidden/>
              </w:rPr>
              <w:fldChar w:fldCharType="end"/>
            </w:r>
          </w:hyperlink>
        </w:p>
        <w:p w14:paraId="2584BB82" w14:textId="7CC75113" w:rsidR="00BB09C3" w:rsidRDefault="003C4F3C">
          <w:pPr>
            <w:pStyle w:val="TOC1"/>
            <w:tabs>
              <w:tab w:val="left" w:pos="446"/>
              <w:tab w:val="right" w:leader="dot" w:pos="9415"/>
            </w:tabs>
            <w:rPr>
              <w:rFonts w:asciiTheme="minorHAnsi" w:eastAsiaTheme="minorEastAsia" w:hAnsiTheme="minorHAnsi" w:cstheme="minorBidi"/>
              <w:b w:val="0"/>
              <w:bCs w:val="0"/>
              <w:iCs w:val="0"/>
              <w:noProof/>
              <w:sz w:val="22"/>
              <w:szCs w:val="22"/>
              <w:lang w:val="en-US"/>
            </w:rPr>
          </w:pPr>
          <w:hyperlink w:anchor="_Toc135824930" w:history="1">
            <w:r w:rsidR="00BB09C3" w:rsidRPr="00BC4721">
              <w:rPr>
                <w:rStyle w:val="Hyperlink"/>
                <w:noProof/>
              </w:rPr>
              <w:t>9</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Prerequisites – Log Analytics workspace</w:t>
            </w:r>
            <w:r w:rsidR="00BB09C3">
              <w:rPr>
                <w:noProof/>
                <w:webHidden/>
              </w:rPr>
              <w:tab/>
            </w:r>
            <w:r w:rsidR="00BB09C3">
              <w:rPr>
                <w:noProof/>
                <w:webHidden/>
              </w:rPr>
              <w:fldChar w:fldCharType="begin"/>
            </w:r>
            <w:r w:rsidR="00BB09C3">
              <w:rPr>
                <w:noProof/>
                <w:webHidden/>
              </w:rPr>
              <w:instrText xml:space="preserve"> PAGEREF _Toc135824930 \h </w:instrText>
            </w:r>
            <w:r w:rsidR="00BB09C3">
              <w:rPr>
                <w:noProof/>
                <w:webHidden/>
              </w:rPr>
            </w:r>
            <w:r w:rsidR="00BB09C3">
              <w:rPr>
                <w:noProof/>
                <w:webHidden/>
              </w:rPr>
              <w:fldChar w:fldCharType="separate"/>
            </w:r>
            <w:r w:rsidR="00802E86">
              <w:rPr>
                <w:noProof/>
                <w:webHidden/>
              </w:rPr>
              <w:t>14</w:t>
            </w:r>
            <w:r w:rsidR="00BB09C3">
              <w:rPr>
                <w:noProof/>
                <w:webHidden/>
              </w:rPr>
              <w:fldChar w:fldCharType="end"/>
            </w:r>
          </w:hyperlink>
        </w:p>
        <w:p w14:paraId="701A21AC" w14:textId="569C7F6B" w:rsidR="00BB09C3" w:rsidRDefault="003C4F3C">
          <w:pPr>
            <w:pStyle w:val="TOC2"/>
            <w:rPr>
              <w:rFonts w:asciiTheme="minorHAnsi" w:eastAsiaTheme="minorEastAsia" w:hAnsiTheme="minorHAnsi" w:cstheme="minorBidi"/>
              <w:noProof/>
              <w:sz w:val="22"/>
              <w:szCs w:val="22"/>
              <w:lang w:val="en-US"/>
            </w:rPr>
          </w:pPr>
          <w:hyperlink w:anchor="_Toc135824931" w:history="1">
            <w:r w:rsidR="00BB09C3" w:rsidRPr="00BC4721">
              <w:rPr>
                <w:rStyle w:val="Hyperlink"/>
                <w:noProof/>
              </w:rPr>
              <w:t>9.1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 Log Analytics workspace</w:t>
            </w:r>
            <w:r w:rsidR="00BB09C3">
              <w:rPr>
                <w:noProof/>
                <w:webHidden/>
              </w:rPr>
              <w:tab/>
            </w:r>
            <w:r w:rsidR="00BB09C3">
              <w:rPr>
                <w:noProof/>
                <w:webHidden/>
              </w:rPr>
              <w:fldChar w:fldCharType="begin"/>
            </w:r>
            <w:r w:rsidR="00BB09C3">
              <w:rPr>
                <w:noProof/>
                <w:webHidden/>
              </w:rPr>
              <w:instrText xml:space="preserve"> PAGEREF _Toc135824931 \h </w:instrText>
            </w:r>
            <w:r w:rsidR="00BB09C3">
              <w:rPr>
                <w:noProof/>
                <w:webHidden/>
              </w:rPr>
            </w:r>
            <w:r w:rsidR="00BB09C3">
              <w:rPr>
                <w:noProof/>
                <w:webHidden/>
              </w:rPr>
              <w:fldChar w:fldCharType="separate"/>
            </w:r>
            <w:r w:rsidR="00802E86">
              <w:rPr>
                <w:noProof/>
                <w:webHidden/>
              </w:rPr>
              <w:t>14</w:t>
            </w:r>
            <w:r w:rsidR="00BB09C3">
              <w:rPr>
                <w:noProof/>
                <w:webHidden/>
              </w:rPr>
              <w:fldChar w:fldCharType="end"/>
            </w:r>
          </w:hyperlink>
        </w:p>
        <w:p w14:paraId="358AAD36" w14:textId="4CD0FD8B" w:rsidR="00BB09C3" w:rsidRDefault="003C4F3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2" w:history="1">
            <w:r w:rsidR="00BB09C3" w:rsidRPr="00BC4721">
              <w:rPr>
                <w:rStyle w:val="Hyperlink"/>
                <w:noProof/>
              </w:rPr>
              <w:t>10</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Users and groups</w:t>
            </w:r>
            <w:r w:rsidR="00BB09C3">
              <w:rPr>
                <w:noProof/>
                <w:webHidden/>
              </w:rPr>
              <w:tab/>
            </w:r>
            <w:r w:rsidR="00BB09C3">
              <w:rPr>
                <w:noProof/>
                <w:webHidden/>
              </w:rPr>
              <w:fldChar w:fldCharType="begin"/>
            </w:r>
            <w:r w:rsidR="00BB09C3">
              <w:rPr>
                <w:noProof/>
                <w:webHidden/>
              </w:rPr>
              <w:instrText xml:space="preserve"> PAGEREF _Toc135824932 \h </w:instrText>
            </w:r>
            <w:r w:rsidR="00BB09C3">
              <w:rPr>
                <w:noProof/>
                <w:webHidden/>
              </w:rPr>
            </w:r>
            <w:r w:rsidR="00BB09C3">
              <w:rPr>
                <w:noProof/>
                <w:webHidden/>
              </w:rPr>
              <w:fldChar w:fldCharType="separate"/>
            </w:r>
            <w:r w:rsidR="00802E86">
              <w:rPr>
                <w:noProof/>
                <w:webHidden/>
              </w:rPr>
              <w:t>15</w:t>
            </w:r>
            <w:r w:rsidR="00BB09C3">
              <w:rPr>
                <w:noProof/>
                <w:webHidden/>
              </w:rPr>
              <w:fldChar w:fldCharType="end"/>
            </w:r>
          </w:hyperlink>
        </w:p>
        <w:p w14:paraId="2423AF7C" w14:textId="53F850B0" w:rsidR="00BB09C3" w:rsidRDefault="003C4F3C">
          <w:pPr>
            <w:pStyle w:val="TOC2"/>
            <w:rPr>
              <w:rFonts w:asciiTheme="minorHAnsi" w:eastAsiaTheme="minorEastAsia" w:hAnsiTheme="minorHAnsi" w:cstheme="minorBidi"/>
              <w:noProof/>
              <w:sz w:val="22"/>
              <w:szCs w:val="22"/>
              <w:lang w:val="en-US"/>
            </w:rPr>
          </w:pPr>
          <w:hyperlink w:anchor="_Toc135824933" w:history="1">
            <w:r w:rsidR="00BB09C3" w:rsidRPr="00BC4721">
              <w:rPr>
                <w:rStyle w:val="Hyperlink"/>
                <w:noProof/>
              </w:rPr>
              <w:t>10.1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groups</w:t>
            </w:r>
            <w:r w:rsidR="00BB09C3">
              <w:rPr>
                <w:noProof/>
                <w:webHidden/>
              </w:rPr>
              <w:tab/>
            </w:r>
            <w:r w:rsidR="00BB09C3">
              <w:rPr>
                <w:noProof/>
                <w:webHidden/>
              </w:rPr>
              <w:fldChar w:fldCharType="begin"/>
            </w:r>
            <w:r w:rsidR="00BB09C3">
              <w:rPr>
                <w:noProof/>
                <w:webHidden/>
              </w:rPr>
              <w:instrText xml:space="preserve"> PAGEREF _Toc135824933 \h </w:instrText>
            </w:r>
            <w:r w:rsidR="00BB09C3">
              <w:rPr>
                <w:noProof/>
                <w:webHidden/>
              </w:rPr>
            </w:r>
            <w:r w:rsidR="00BB09C3">
              <w:rPr>
                <w:noProof/>
                <w:webHidden/>
              </w:rPr>
              <w:fldChar w:fldCharType="separate"/>
            </w:r>
            <w:r w:rsidR="00802E86">
              <w:rPr>
                <w:noProof/>
                <w:webHidden/>
              </w:rPr>
              <w:t>15</w:t>
            </w:r>
            <w:r w:rsidR="00BB09C3">
              <w:rPr>
                <w:noProof/>
                <w:webHidden/>
              </w:rPr>
              <w:fldChar w:fldCharType="end"/>
            </w:r>
          </w:hyperlink>
        </w:p>
        <w:p w14:paraId="080FEABD" w14:textId="783C620D" w:rsidR="00BB09C3" w:rsidRDefault="003C4F3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4" w:history="1">
            <w:r w:rsidR="00BB09C3" w:rsidRPr="00BC4721">
              <w:rPr>
                <w:rStyle w:val="Hyperlink"/>
                <w:noProof/>
              </w:rPr>
              <w:t>11</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Azure Virtual Desktop</w:t>
            </w:r>
            <w:r w:rsidR="00BB09C3">
              <w:rPr>
                <w:noProof/>
                <w:webHidden/>
              </w:rPr>
              <w:tab/>
            </w:r>
            <w:r w:rsidR="00BB09C3">
              <w:rPr>
                <w:noProof/>
                <w:webHidden/>
              </w:rPr>
              <w:fldChar w:fldCharType="begin"/>
            </w:r>
            <w:r w:rsidR="00BB09C3">
              <w:rPr>
                <w:noProof/>
                <w:webHidden/>
              </w:rPr>
              <w:instrText xml:space="preserve"> PAGEREF _Toc135824934 \h </w:instrText>
            </w:r>
            <w:r w:rsidR="00BB09C3">
              <w:rPr>
                <w:noProof/>
                <w:webHidden/>
              </w:rPr>
            </w:r>
            <w:r w:rsidR="00BB09C3">
              <w:rPr>
                <w:noProof/>
                <w:webHidden/>
              </w:rPr>
              <w:fldChar w:fldCharType="separate"/>
            </w:r>
            <w:r w:rsidR="00802E86">
              <w:rPr>
                <w:noProof/>
                <w:webHidden/>
              </w:rPr>
              <w:t>17</w:t>
            </w:r>
            <w:r w:rsidR="00BB09C3">
              <w:rPr>
                <w:noProof/>
                <w:webHidden/>
              </w:rPr>
              <w:fldChar w:fldCharType="end"/>
            </w:r>
          </w:hyperlink>
        </w:p>
        <w:p w14:paraId="65ACFB19" w14:textId="3F8A7F10" w:rsidR="00BB09C3" w:rsidRDefault="003C4F3C">
          <w:pPr>
            <w:pStyle w:val="TOC2"/>
            <w:rPr>
              <w:rFonts w:asciiTheme="minorHAnsi" w:eastAsiaTheme="minorEastAsia" w:hAnsiTheme="minorHAnsi" w:cstheme="minorBidi"/>
              <w:noProof/>
              <w:sz w:val="22"/>
              <w:szCs w:val="22"/>
              <w:lang w:val="en-US"/>
            </w:rPr>
          </w:pPr>
          <w:hyperlink w:anchor="_Toc135824935" w:history="1">
            <w:r w:rsidR="00BB09C3" w:rsidRPr="00BC4721">
              <w:rPr>
                <w:rStyle w:val="Hyperlink"/>
                <w:noProof/>
              </w:rPr>
              <w:t>11.1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 Host pool</w:t>
            </w:r>
            <w:r w:rsidR="00BB09C3">
              <w:rPr>
                <w:noProof/>
                <w:webHidden/>
              </w:rPr>
              <w:tab/>
            </w:r>
            <w:r w:rsidR="00BB09C3">
              <w:rPr>
                <w:noProof/>
                <w:webHidden/>
              </w:rPr>
              <w:fldChar w:fldCharType="begin"/>
            </w:r>
            <w:r w:rsidR="00BB09C3">
              <w:rPr>
                <w:noProof/>
                <w:webHidden/>
              </w:rPr>
              <w:instrText xml:space="preserve"> PAGEREF _Toc135824935 \h </w:instrText>
            </w:r>
            <w:r w:rsidR="00BB09C3">
              <w:rPr>
                <w:noProof/>
                <w:webHidden/>
              </w:rPr>
            </w:r>
            <w:r w:rsidR="00BB09C3">
              <w:rPr>
                <w:noProof/>
                <w:webHidden/>
              </w:rPr>
              <w:fldChar w:fldCharType="separate"/>
            </w:r>
            <w:r w:rsidR="00802E86">
              <w:rPr>
                <w:noProof/>
                <w:webHidden/>
              </w:rPr>
              <w:t>17</w:t>
            </w:r>
            <w:r w:rsidR="00BB09C3">
              <w:rPr>
                <w:noProof/>
                <w:webHidden/>
              </w:rPr>
              <w:fldChar w:fldCharType="end"/>
            </w:r>
          </w:hyperlink>
        </w:p>
        <w:p w14:paraId="3829CEE4" w14:textId="3F3969D8" w:rsidR="00BB09C3" w:rsidRDefault="003C4F3C">
          <w:pPr>
            <w:pStyle w:val="TOC2"/>
            <w:rPr>
              <w:rFonts w:asciiTheme="minorHAnsi" w:eastAsiaTheme="minorEastAsia" w:hAnsiTheme="minorHAnsi" w:cstheme="minorBidi"/>
              <w:noProof/>
              <w:sz w:val="22"/>
              <w:szCs w:val="22"/>
              <w:lang w:val="en-US"/>
            </w:rPr>
          </w:pPr>
          <w:hyperlink w:anchor="_Toc135824936" w:history="1">
            <w:r w:rsidR="00BB09C3" w:rsidRPr="00BC4721">
              <w:rPr>
                <w:rStyle w:val="Hyperlink"/>
                <w:noProof/>
              </w:rPr>
              <w:t>11.2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Configure the Application group for the workspace</w:t>
            </w:r>
            <w:r w:rsidR="00BB09C3">
              <w:rPr>
                <w:noProof/>
                <w:webHidden/>
              </w:rPr>
              <w:tab/>
            </w:r>
            <w:r w:rsidR="00BB09C3">
              <w:rPr>
                <w:noProof/>
                <w:webHidden/>
              </w:rPr>
              <w:fldChar w:fldCharType="begin"/>
            </w:r>
            <w:r w:rsidR="00BB09C3">
              <w:rPr>
                <w:noProof/>
                <w:webHidden/>
              </w:rPr>
              <w:instrText xml:space="preserve"> PAGEREF _Toc135824936 \h </w:instrText>
            </w:r>
            <w:r w:rsidR="00BB09C3">
              <w:rPr>
                <w:noProof/>
                <w:webHidden/>
              </w:rPr>
            </w:r>
            <w:r w:rsidR="00BB09C3">
              <w:rPr>
                <w:noProof/>
                <w:webHidden/>
              </w:rPr>
              <w:fldChar w:fldCharType="separate"/>
            </w:r>
            <w:r w:rsidR="00802E86">
              <w:rPr>
                <w:noProof/>
                <w:webHidden/>
              </w:rPr>
              <w:t>19</w:t>
            </w:r>
            <w:r w:rsidR="00BB09C3">
              <w:rPr>
                <w:noProof/>
                <w:webHidden/>
              </w:rPr>
              <w:fldChar w:fldCharType="end"/>
            </w:r>
          </w:hyperlink>
        </w:p>
        <w:p w14:paraId="36F2CE61" w14:textId="189E65ED" w:rsidR="00BB09C3" w:rsidRDefault="003C4F3C">
          <w:pPr>
            <w:pStyle w:val="TOC2"/>
            <w:rPr>
              <w:rFonts w:asciiTheme="minorHAnsi" w:eastAsiaTheme="minorEastAsia" w:hAnsiTheme="minorHAnsi" w:cstheme="minorBidi"/>
              <w:noProof/>
              <w:sz w:val="22"/>
              <w:szCs w:val="22"/>
              <w:lang w:val="en-US"/>
            </w:rPr>
          </w:pPr>
          <w:hyperlink w:anchor="_Toc135824937" w:history="1">
            <w:r w:rsidR="00BB09C3" w:rsidRPr="00BC4721">
              <w:rPr>
                <w:rStyle w:val="Hyperlink"/>
                <w:noProof/>
              </w:rPr>
              <w:t>11.3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Create an Application group for Azure Virtual Desktop Applications</w:t>
            </w:r>
            <w:r w:rsidR="00BB09C3">
              <w:rPr>
                <w:noProof/>
                <w:webHidden/>
              </w:rPr>
              <w:tab/>
            </w:r>
            <w:r w:rsidR="00BB09C3">
              <w:rPr>
                <w:noProof/>
                <w:webHidden/>
              </w:rPr>
              <w:fldChar w:fldCharType="begin"/>
            </w:r>
            <w:r w:rsidR="00BB09C3">
              <w:rPr>
                <w:noProof/>
                <w:webHidden/>
              </w:rPr>
              <w:instrText xml:space="preserve"> PAGEREF _Toc135824937 \h </w:instrText>
            </w:r>
            <w:r w:rsidR="00BB09C3">
              <w:rPr>
                <w:noProof/>
                <w:webHidden/>
              </w:rPr>
            </w:r>
            <w:r w:rsidR="00BB09C3">
              <w:rPr>
                <w:noProof/>
                <w:webHidden/>
              </w:rPr>
              <w:fldChar w:fldCharType="separate"/>
            </w:r>
            <w:r w:rsidR="00802E86">
              <w:rPr>
                <w:noProof/>
                <w:webHidden/>
              </w:rPr>
              <w:t>20</w:t>
            </w:r>
            <w:r w:rsidR="00BB09C3">
              <w:rPr>
                <w:noProof/>
                <w:webHidden/>
              </w:rPr>
              <w:fldChar w:fldCharType="end"/>
            </w:r>
          </w:hyperlink>
        </w:p>
        <w:p w14:paraId="1BE43901" w14:textId="0FB90280" w:rsidR="00BB09C3" w:rsidRDefault="003C4F3C">
          <w:pPr>
            <w:pStyle w:val="TOC2"/>
            <w:rPr>
              <w:rFonts w:asciiTheme="minorHAnsi" w:eastAsiaTheme="minorEastAsia" w:hAnsiTheme="minorHAnsi" w:cstheme="minorBidi"/>
              <w:noProof/>
              <w:sz w:val="22"/>
              <w:szCs w:val="22"/>
              <w:lang w:val="en-US"/>
            </w:rPr>
          </w:pPr>
          <w:hyperlink w:anchor="_Toc135824938" w:history="1">
            <w:r w:rsidR="00BB09C3" w:rsidRPr="00BC4721">
              <w:rPr>
                <w:rStyle w:val="Hyperlink"/>
                <w:noProof/>
              </w:rPr>
              <w:t>11.4</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Check the Workspace settings</w:t>
            </w:r>
            <w:r w:rsidR="00BB09C3">
              <w:rPr>
                <w:noProof/>
                <w:webHidden/>
              </w:rPr>
              <w:tab/>
            </w:r>
            <w:r w:rsidR="00BB09C3">
              <w:rPr>
                <w:noProof/>
                <w:webHidden/>
              </w:rPr>
              <w:fldChar w:fldCharType="begin"/>
            </w:r>
            <w:r w:rsidR="00BB09C3">
              <w:rPr>
                <w:noProof/>
                <w:webHidden/>
              </w:rPr>
              <w:instrText xml:space="preserve"> PAGEREF _Toc135824938 \h </w:instrText>
            </w:r>
            <w:r w:rsidR="00BB09C3">
              <w:rPr>
                <w:noProof/>
                <w:webHidden/>
              </w:rPr>
            </w:r>
            <w:r w:rsidR="00BB09C3">
              <w:rPr>
                <w:noProof/>
                <w:webHidden/>
              </w:rPr>
              <w:fldChar w:fldCharType="separate"/>
            </w:r>
            <w:r w:rsidR="00802E86">
              <w:rPr>
                <w:noProof/>
                <w:webHidden/>
              </w:rPr>
              <w:t>21</w:t>
            </w:r>
            <w:r w:rsidR="00BB09C3">
              <w:rPr>
                <w:noProof/>
                <w:webHidden/>
              </w:rPr>
              <w:fldChar w:fldCharType="end"/>
            </w:r>
          </w:hyperlink>
        </w:p>
        <w:p w14:paraId="1D6BA612" w14:textId="47A1B454" w:rsidR="00BB09C3" w:rsidRDefault="003C4F3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39" w:history="1">
            <w:r w:rsidR="00BB09C3" w:rsidRPr="00BC4721">
              <w:rPr>
                <w:rStyle w:val="Hyperlink"/>
                <w:noProof/>
              </w:rPr>
              <w:t>12</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Additional configuration for Azure Active Directory Azure Virtual Desktop</w:t>
            </w:r>
            <w:r w:rsidR="00BB09C3">
              <w:rPr>
                <w:noProof/>
                <w:webHidden/>
              </w:rPr>
              <w:tab/>
            </w:r>
            <w:r w:rsidR="00BB09C3">
              <w:rPr>
                <w:noProof/>
                <w:webHidden/>
              </w:rPr>
              <w:fldChar w:fldCharType="begin"/>
            </w:r>
            <w:r w:rsidR="00BB09C3">
              <w:rPr>
                <w:noProof/>
                <w:webHidden/>
              </w:rPr>
              <w:instrText xml:space="preserve"> PAGEREF _Toc135824939 \h </w:instrText>
            </w:r>
            <w:r w:rsidR="00BB09C3">
              <w:rPr>
                <w:noProof/>
                <w:webHidden/>
              </w:rPr>
            </w:r>
            <w:r w:rsidR="00BB09C3">
              <w:rPr>
                <w:noProof/>
                <w:webHidden/>
              </w:rPr>
              <w:fldChar w:fldCharType="separate"/>
            </w:r>
            <w:r w:rsidR="00802E86">
              <w:rPr>
                <w:noProof/>
                <w:webHidden/>
              </w:rPr>
              <w:t>22</w:t>
            </w:r>
            <w:r w:rsidR="00BB09C3">
              <w:rPr>
                <w:noProof/>
                <w:webHidden/>
              </w:rPr>
              <w:fldChar w:fldCharType="end"/>
            </w:r>
          </w:hyperlink>
        </w:p>
        <w:p w14:paraId="45CEB7B0" w14:textId="218FCD77" w:rsidR="00BB09C3" w:rsidRDefault="003C4F3C">
          <w:pPr>
            <w:pStyle w:val="TOC2"/>
            <w:rPr>
              <w:rFonts w:asciiTheme="minorHAnsi" w:eastAsiaTheme="minorEastAsia" w:hAnsiTheme="minorHAnsi" w:cstheme="minorBidi"/>
              <w:noProof/>
              <w:sz w:val="22"/>
              <w:szCs w:val="22"/>
              <w:lang w:val="en-US"/>
            </w:rPr>
          </w:pPr>
          <w:hyperlink w:anchor="_Toc135824940" w:history="1">
            <w:r w:rsidR="00BB09C3" w:rsidRPr="00BC4721">
              <w:rPr>
                <w:rStyle w:val="Hyperlink"/>
                <w:noProof/>
              </w:rPr>
              <w:t>12.1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Host pool configuration</w:t>
            </w:r>
            <w:r w:rsidR="00BB09C3">
              <w:rPr>
                <w:noProof/>
                <w:webHidden/>
              </w:rPr>
              <w:tab/>
            </w:r>
            <w:r w:rsidR="00BB09C3">
              <w:rPr>
                <w:noProof/>
                <w:webHidden/>
              </w:rPr>
              <w:fldChar w:fldCharType="begin"/>
            </w:r>
            <w:r w:rsidR="00BB09C3">
              <w:rPr>
                <w:noProof/>
                <w:webHidden/>
              </w:rPr>
              <w:instrText xml:space="preserve"> PAGEREF _Toc135824940 \h </w:instrText>
            </w:r>
            <w:r w:rsidR="00BB09C3">
              <w:rPr>
                <w:noProof/>
                <w:webHidden/>
              </w:rPr>
            </w:r>
            <w:r w:rsidR="00BB09C3">
              <w:rPr>
                <w:noProof/>
                <w:webHidden/>
              </w:rPr>
              <w:fldChar w:fldCharType="separate"/>
            </w:r>
            <w:r w:rsidR="00802E86">
              <w:rPr>
                <w:noProof/>
                <w:webHidden/>
              </w:rPr>
              <w:t>22</w:t>
            </w:r>
            <w:r w:rsidR="00BB09C3">
              <w:rPr>
                <w:noProof/>
                <w:webHidden/>
              </w:rPr>
              <w:fldChar w:fldCharType="end"/>
            </w:r>
          </w:hyperlink>
        </w:p>
        <w:p w14:paraId="2669A8CA" w14:textId="24CA04A1" w:rsidR="00BB09C3" w:rsidRDefault="003C4F3C">
          <w:pPr>
            <w:pStyle w:val="TOC2"/>
            <w:rPr>
              <w:rFonts w:asciiTheme="minorHAnsi" w:eastAsiaTheme="minorEastAsia" w:hAnsiTheme="minorHAnsi" w:cstheme="minorBidi"/>
              <w:noProof/>
              <w:sz w:val="22"/>
              <w:szCs w:val="22"/>
              <w:lang w:val="en-US"/>
            </w:rPr>
          </w:pPr>
          <w:hyperlink w:anchor="_Toc135824941" w:history="1">
            <w:r w:rsidR="00BB09C3" w:rsidRPr="00BC4721">
              <w:rPr>
                <w:rStyle w:val="Hyperlink"/>
                <w:noProof/>
              </w:rPr>
              <w:t>12.2</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Permissions on the Virtual Machines &amp; AADJoined check</w:t>
            </w:r>
            <w:r w:rsidR="00BB09C3">
              <w:rPr>
                <w:noProof/>
                <w:webHidden/>
              </w:rPr>
              <w:tab/>
            </w:r>
            <w:r w:rsidR="00BB09C3">
              <w:rPr>
                <w:noProof/>
                <w:webHidden/>
              </w:rPr>
              <w:fldChar w:fldCharType="begin"/>
            </w:r>
            <w:r w:rsidR="00BB09C3">
              <w:rPr>
                <w:noProof/>
                <w:webHidden/>
              </w:rPr>
              <w:instrText xml:space="preserve"> PAGEREF _Toc135824941 \h </w:instrText>
            </w:r>
            <w:r w:rsidR="00BB09C3">
              <w:rPr>
                <w:noProof/>
                <w:webHidden/>
              </w:rPr>
            </w:r>
            <w:r w:rsidR="00BB09C3">
              <w:rPr>
                <w:noProof/>
                <w:webHidden/>
              </w:rPr>
              <w:fldChar w:fldCharType="separate"/>
            </w:r>
            <w:r w:rsidR="00802E86">
              <w:rPr>
                <w:noProof/>
                <w:webHidden/>
              </w:rPr>
              <w:t>22</w:t>
            </w:r>
            <w:r w:rsidR="00BB09C3">
              <w:rPr>
                <w:noProof/>
                <w:webHidden/>
              </w:rPr>
              <w:fldChar w:fldCharType="end"/>
            </w:r>
          </w:hyperlink>
        </w:p>
        <w:p w14:paraId="3E7D1CA8" w14:textId="75206961" w:rsidR="00BB09C3" w:rsidRDefault="003C4F3C">
          <w:pPr>
            <w:pStyle w:val="TOC2"/>
            <w:rPr>
              <w:rFonts w:asciiTheme="minorHAnsi" w:eastAsiaTheme="minorEastAsia" w:hAnsiTheme="minorHAnsi" w:cstheme="minorBidi"/>
              <w:noProof/>
              <w:sz w:val="22"/>
              <w:szCs w:val="22"/>
              <w:lang w:val="en-US"/>
            </w:rPr>
          </w:pPr>
          <w:hyperlink w:anchor="_Toc135824942" w:history="1">
            <w:r w:rsidR="00BB09C3" w:rsidRPr="00BC4721">
              <w:rPr>
                <w:rStyle w:val="Hyperlink"/>
                <w:noProof/>
              </w:rPr>
              <w:t>12.3</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Assign licenses</w:t>
            </w:r>
            <w:r w:rsidR="00BB09C3">
              <w:rPr>
                <w:noProof/>
                <w:webHidden/>
              </w:rPr>
              <w:tab/>
            </w:r>
            <w:r w:rsidR="00BB09C3">
              <w:rPr>
                <w:noProof/>
                <w:webHidden/>
              </w:rPr>
              <w:fldChar w:fldCharType="begin"/>
            </w:r>
            <w:r w:rsidR="00BB09C3">
              <w:rPr>
                <w:noProof/>
                <w:webHidden/>
              </w:rPr>
              <w:instrText xml:space="preserve"> PAGEREF _Toc135824942 \h </w:instrText>
            </w:r>
            <w:r w:rsidR="00BB09C3">
              <w:rPr>
                <w:noProof/>
                <w:webHidden/>
              </w:rPr>
            </w:r>
            <w:r w:rsidR="00BB09C3">
              <w:rPr>
                <w:noProof/>
                <w:webHidden/>
              </w:rPr>
              <w:fldChar w:fldCharType="separate"/>
            </w:r>
            <w:r w:rsidR="00802E86">
              <w:rPr>
                <w:noProof/>
                <w:webHidden/>
              </w:rPr>
              <w:t>24</w:t>
            </w:r>
            <w:r w:rsidR="00BB09C3">
              <w:rPr>
                <w:noProof/>
                <w:webHidden/>
              </w:rPr>
              <w:fldChar w:fldCharType="end"/>
            </w:r>
          </w:hyperlink>
        </w:p>
        <w:p w14:paraId="60C1399D" w14:textId="7777A6B8" w:rsidR="00BB09C3" w:rsidRDefault="003C4F3C">
          <w:pPr>
            <w:pStyle w:val="TOC2"/>
            <w:rPr>
              <w:rFonts w:asciiTheme="minorHAnsi" w:eastAsiaTheme="minorEastAsia" w:hAnsiTheme="minorHAnsi" w:cstheme="minorBidi"/>
              <w:noProof/>
              <w:sz w:val="22"/>
              <w:szCs w:val="22"/>
              <w:lang w:val="en-US"/>
            </w:rPr>
          </w:pPr>
          <w:hyperlink w:anchor="_Toc135824943" w:history="1">
            <w:r w:rsidR="00BB09C3" w:rsidRPr="00BC4721">
              <w:rPr>
                <w:rStyle w:val="Hyperlink"/>
                <w:noProof/>
              </w:rPr>
              <w:t>12.4</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Conditional Access policy exception</w:t>
            </w:r>
            <w:r w:rsidR="00BB09C3">
              <w:rPr>
                <w:noProof/>
                <w:webHidden/>
              </w:rPr>
              <w:tab/>
            </w:r>
            <w:r w:rsidR="00BB09C3">
              <w:rPr>
                <w:noProof/>
                <w:webHidden/>
              </w:rPr>
              <w:fldChar w:fldCharType="begin"/>
            </w:r>
            <w:r w:rsidR="00BB09C3">
              <w:rPr>
                <w:noProof/>
                <w:webHidden/>
              </w:rPr>
              <w:instrText xml:space="preserve"> PAGEREF _Toc135824943 \h </w:instrText>
            </w:r>
            <w:r w:rsidR="00BB09C3">
              <w:rPr>
                <w:noProof/>
                <w:webHidden/>
              </w:rPr>
            </w:r>
            <w:r w:rsidR="00BB09C3">
              <w:rPr>
                <w:noProof/>
                <w:webHidden/>
              </w:rPr>
              <w:fldChar w:fldCharType="separate"/>
            </w:r>
            <w:r w:rsidR="00802E86">
              <w:rPr>
                <w:noProof/>
                <w:webHidden/>
              </w:rPr>
              <w:t>24</w:t>
            </w:r>
            <w:r w:rsidR="00BB09C3">
              <w:rPr>
                <w:noProof/>
                <w:webHidden/>
              </w:rPr>
              <w:fldChar w:fldCharType="end"/>
            </w:r>
          </w:hyperlink>
        </w:p>
        <w:p w14:paraId="6FCC1B0B" w14:textId="4443E40B" w:rsidR="00BB09C3" w:rsidRDefault="003C4F3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4" w:history="1">
            <w:r w:rsidR="00BB09C3" w:rsidRPr="00BC4721">
              <w:rPr>
                <w:rStyle w:val="Hyperlink"/>
                <w:noProof/>
              </w:rPr>
              <w:t>13</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Azure Virtual Desktop workspace</w:t>
            </w:r>
            <w:r w:rsidR="00BB09C3">
              <w:rPr>
                <w:noProof/>
                <w:webHidden/>
              </w:rPr>
              <w:tab/>
            </w:r>
            <w:r w:rsidR="00BB09C3">
              <w:rPr>
                <w:noProof/>
                <w:webHidden/>
              </w:rPr>
              <w:fldChar w:fldCharType="begin"/>
            </w:r>
            <w:r w:rsidR="00BB09C3">
              <w:rPr>
                <w:noProof/>
                <w:webHidden/>
              </w:rPr>
              <w:instrText xml:space="preserve"> PAGEREF _Toc135824944 \h </w:instrText>
            </w:r>
            <w:r w:rsidR="00BB09C3">
              <w:rPr>
                <w:noProof/>
                <w:webHidden/>
              </w:rPr>
            </w:r>
            <w:r w:rsidR="00BB09C3">
              <w:rPr>
                <w:noProof/>
                <w:webHidden/>
              </w:rPr>
              <w:fldChar w:fldCharType="separate"/>
            </w:r>
            <w:r w:rsidR="00802E86">
              <w:rPr>
                <w:noProof/>
                <w:webHidden/>
              </w:rPr>
              <w:t>26</w:t>
            </w:r>
            <w:r w:rsidR="00BB09C3">
              <w:rPr>
                <w:noProof/>
                <w:webHidden/>
              </w:rPr>
              <w:fldChar w:fldCharType="end"/>
            </w:r>
          </w:hyperlink>
        </w:p>
        <w:p w14:paraId="04365B21" w14:textId="7B9055EE" w:rsidR="00BB09C3" w:rsidRDefault="003C4F3C">
          <w:pPr>
            <w:pStyle w:val="TOC2"/>
            <w:rPr>
              <w:rFonts w:asciiTheme="minorHAnsi" w:eastAsiaTheme="minorEastAsia" w:hAnsiTheme="minorHAnsi" w:cstheme="minorBidi"/>
              <w:noProof/>
              <w:sz w:val="22"/>
              <w:szCs w:val="22"/>
              <w:lang w:val="en-US"/>
            </w:rPr>
          </w:pPr>
          <w:hyperlink w:anchor="_Toc135824945" w:history="1">
            <w:r w:rsidR="00BB09C3" w:rsidRPr="00BC4721">
              <w:rPr>
                <w:rStyle w:val="Hyperlink"/>
                <w:noProof/>
              </w:rPr>
              <w:t>13.1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Connect to the Azure Virtual Desktop environment with the Remote Desktop application</w:t>
            </w:r>
            <w:r w:rsidR="00BB09C3">
              <w:rPr>
                <w:noProof/>
                <w:webHidden/>
              </w:rPr>
              <w:tab/>
            </w:r>
            <w:r w:rsidR="00BB09C3">
              <w:rPr>
                <w:noProof/>
                <w:webHidden/>
              </w:rPr>
              <w:fldChar w:fldCharType="begin"/>
            </w:r>
            <w:r w:rsidR="00BB09C3">
              <w:rPr>
                <w:noProof/>
                <w:webHidden/>
              </w:rPr>
              <w:instrText xml:space="preserve"> PAGEREF _Toc135824945 \h </w:instrText>
            </w:r>
            <w:r w:rsidR="00BB09C3">
              <w:rPr>
                <w:noProof/>
                <w:webHidden/>
              </w:rPr>
            </w:r>
            <w:r w:rsidR="00BB09C3">
              <w:rPr>
                <w:noProof/>
                <w:webHidden/>
              </w:rPr>
              <w:fldChar w:fldCharType="separate"/>
            </w:r>
            <w:r w:rsidR="00802E86">
              <w:rPr>
                <w:noProof/>
                <w:webHidden/>
              </w:rPr>
              <w:t>27</w:t>
            </w:r>
            <w:r w:rsidR="00BB09C3">
              <w:rPr>
                <w:noProof/>
                <w:webHidden/>
              </w:rPr>
              <w:fldChar w:fldCharType="end"/>
            </w:r>
          </w:hyperlink>
        </w:p>
        <w:p w14:paraId="3452A448" w14:textId="6B3D86CA" w:rsidR="00BB09C3" w:rsidRDefault="003C4F3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6" w:history="1">
            <w:r w:rsidR="00BB09C3" w:rsidRPr="00BC4721">
              <w:rPr>
                <w:rStyle w:val="Hyperlink"/>
                <w:noProof/>
              </w:rPr>
              <w:t>14</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Best Practice 1: To be added</w:t>
            </w:r>
            <w:r w:rsidR="00BB09C3">
              <w:rPr>
                <w:noProof/>
                <w:webHidden/>
              </w:rPr>
              <w:tab/>
            </w:r>
            <w:r w:rsidR="00BB09C3">
              <w:rPr>
                <w:noProof/>
                <w:webHidden/>
              </w:rPr>
              <w:fldChar w:fldCharType="begin"/>
            </w:r>
            <w:r w:rsidR="00BB09C3">
              <w:rPr>
                <w:noProof/>
                <w:webHidden/>
              </w:rPr>
              <w:instrText xml:space="preserve"> PAGEREF _Toc135824946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617526D6" w14:textId="3268F2FD" w:rsidR="00BB09C3" w:rsidRDefault="003C4F3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7" w:history="1">
            <w:r w:rsidR="00BB09C3" w:rsidRPr="00BC4721">
              <w:rPr>
                <w:rStyle w:val="Hyperlink"/>
                <w:noProof/>
              </w:rPr>
              <w:t>15</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Best Practice 2: Hybrid Scenarios</w:t>
            </w:r>
            <w:r w:rsidR="00BB09C3">
              <w:rPr>
                <w:noProof/>
                <w:webHidden/>
              </w:rPr>
              <w:tab/>
            </w:r>
            <w:r w:rsidR="00BB09C3">
              <w:rPr>
                <w:noProof/>
                <w:webHidden/>
              </w:rPr>
              <w:fldChar w:fldCharType="begin"/>
            </w:r>
            <w:r w:rsidR="00BB09C3">
              <w:rPr>
                <w:noProof/>
                <w:webHidden/>
              </w:rPr>
              <w:instrText xml:space="preserve"> PAGEREF _Toc135824947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665FC0EC" w14:textId="7F3E9445" w:rsidR="00BB09C3" w:rsidRDefault="003C4F3C">
          <w:pPr>
            <w:pStyle w:val="TOC1"/>
            <w:tabs>
              <w:tab w:val="left" w:pos="660"/>
              <w:tab w:val="right" w:leader="dot" w:pos="9415"/>
            </w:tabs>
            <w:rPr>
              <w:rFonts w:asciiTheme="minorHAnsi" w:eastAsiaTheme="minorEastAsia" w:hAnsiTheme="minorHAnsi" w:cstheme="minorBidi"/>
              <w:b w:val="0"/>
              <w:bCs w:val="0"/>
              <w:iCs w:val="0"/>
              <w:noProof/>
              <w:sz w:val="22"/>
              <w:szCs w:val="22"/>
              <w:lang w:val="en-US"/>
            </w:rPr>
          </w:pPr>
          <w:hyperlink w:anchor="_Toc135824948" w:history="1">
            <w:r w:rsidR="00BB09C3" w:rsidRPr="00BC4721">
              <w:rPr>
                <w:rStyle w:val="Hyperlink"/>
                <w:noProof/>
              </w:rPr>
              <w:t>16</w:t>
            </w:r>
            <w:r w:rsidR="00BB09C3">
              <w:rPr>
                <w:rFonts w:asciiTheme="minorHAnsi" w:eastAsiaTheme="minorEastAsia" w:hAnsiTheme="minorHAnsi" w:cstheme="minorBidi"/>
                <w:b w:val="0"/>
                <w:bCs w:val="0"/>
                <w:iCs w:val="0"/>
                <w:noProof/>
                <w:sz w:val="22"/>
                <w:szCs w:val="22"/>
                <w:lang w:val="en-US"/>
              </w:rPr>
              <w:tab/>
            </w:r>
            <w:r w:rsidR="00BB09C3" w:rsidRPr="00BC4721">
              <w:rPr>
                <w:rStyle w:val="Hyperlink"/>
                <w:noProof/>
                <w:lang w:val="en-US"/>
              </w:rPr>
              <w:t>Appendix 1 – Language settings</w:t>
            </w:r>
            <w:r w:rsidR="00BB09C3">
              <w:rPr>
                <w:noProof/>
                <w:webHidden/>
              </w:rPr>
              <w:tab/>
            </w:r>
            <w:r w:rsidR="00BB09C3">
              <w:rPr>
                <w:noProof/>
                <w:webHidden/>
              </w:rPr>
              <w:fldChar w:fldCharType="begin"/>
            </w:r>
            <w:r w:rsidR="00BB09C3">
              <w:rPr>
                <w:noProof/>
                <w:webHidden/>
              </w:rPr>
              <w:instrText xml:space="preserve"> PAGEREF _Toc135824948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02790E22" w14:textId="1ECB1C65" w:rsidR="00BB09C3" w:rsidRDefault="003C4F3C">
          <w:pPr>
            <w:pStyle w:val="TOC2"/>
            <w:rPr>
              <w:rFonts w:asciiTheme="minorHAnsi" w:eastAsiaTheme="minorEastAsia" w:hAnsiTheme="minorHAnsi" w:cstheme="minorBidi"/>
              <w:noProof/>
              <w:sz w:val="22"/>
              <w:szCs w:val="22"/>
              <w:lang w:val="en-US"/>
            </w:rPr>
          </w:pPr>
          <w:hyperlink w:anchor="_Toc135824949" w:history="1">
            <w:r w:rsidR="00BB09C3" w:rsidRPr="00BC4721">
              <w:rPr>
                <w:rStyle w:val="Hyperlink"/>
                <w:noProof/>
              </w:rPr>
              <w:t>16.1</w:t>
            </w:r>
            <w:r w:rsidR="00BB09C3">
              <w:rPr>
                <w:rFonts w:asciiTheme="minorHAnsi" w:eastAsiaTheme="minorEastAsia" w:hAnsiTheme="minorHAnsi" w:cstheme="minorBidi"/>
                <w:noProof/>
                <w:sz w:val="22"/>
                <w:szCs w:val="22"/>
                <w:lang w:val="en-US"/>
              </w:rPr>
              <w:tab/>
            </w:r>
            <w:r w:rsidR="00BB09C3" w:rsidRPr="00BC4721">
              <w:rPr>
                <w:rStyle w:val="Hyperlink"/>
                <w:noProof/>
                <w:lang w:val="en-US"/>
              </w:rPr>
              <w:t>Language settings in the Azure portal</w:t>
            </w:r>
            <w:r w:rsidR="00BB09C3">
              <w:rPr>
                <w:noProof/>
                <w:webHidden/>
              </w:rPr>
              <w:tab/>
            </w:r>
            <w:r w:rsidR="00BB09C3">
              <w:rPr>
                <w:noProof/>
                <w:webHidden/>
              </w:rPr>
              <w:fldChar w:fldCharType="begin"/>
            </w:r>
            <w:r w:rsidR="00BB09C3">
              <w:rPr>
                <w:noProof/>
                <w:webHidden/>
              </w:rPr>
              <w:instrText xml:space="preserve"> PAGEREF _Toc135824949 \h </w:instrText>
            </w:r>
            <w:r w:rsidR="00BB09C3">
              <w:rPr>
                <w:noProof/>
                <w:webHidden/>
              </w:rPr>
            </w:r>
            <w:r w:rsidR="00BB09C3">
              <w:rPr>
                <w:noProof/>
                <w:webHidden/>
              </w:rPr>
              <w:fldChar w:fldCharType="separate"/>
            </w:r>
            <w:r w:rsidR="00802E86">
              <w:rPr>
                <w:noProof/>
                <w:webHidden/>
              </w:rPr>
              <w:t>29</w:t>
            </w:r>
            <w:r w:rsidR="00BB09C3">
              <w:rPr>
                <w:noProof/>
                <w:webHidden/>
              </w:rPr>
              <w:fldChar w:fldCharType="end"/>
            </w:r>
          </w:hyperlink>
        </w:p>
        <w:p w14:paraId="0B882520" w14:textId="791FCD25" w:rsidR="0017B866" w:rsidRPr="00573DDF" w:rsidRDefault="0017B866" w:rsidP="0017B866">
          <w:pPr>
            <w:pStyle w:val="TOC2"/>
            <w:tabs>
              <w:tab w:val="left" w:pos="600"/>
              <w:tab w:val="right" w:leader="dot" w:pos="9420"/>
            </w:tabs>
            <w:rPr>
              <w:rStyle w:val="Hyperlink"/>
              <w:lang w:val="en-US"/>
            </w:rPr>
          </w:pPr>
          <w:r w:rsidRPr="00573DDF">
            <w:rPr>
              <w:lang w:val="en-US"/>
            </w:rPr>
            <w:fldChar w:fldCharType="end"/>
          </w:r>
        </w:p>
      </w:sdtContent>
    </w:sdt>
    <w:p w14:paraId="764F7BE1" w14:textId="49FB6519" w:rsidR="297702A0" w:rsidRPr="00573DDF" w:rsidRDefault="297702A0" w:rsidP="7EBAB73B">
      <w:pPr>
        <w:pStyle w:val="TOC2"/>
        <w:tabs>
          <w:tab w:val="left" w:pos="600"/>
          <w:tab w:val="right" w:leader="dot" w:pos="9420"/>
        </w:tabs>
        <w:rPr>
          <w:rStyle w:val="Hyperlink"/>
          <w:lang w:val="en-US"/>
        </w:rPr>
      </w:pPr>
    </w:p>
    <w:p w14:paraId="28B0EE82" w14:textId="2B2B7619" w:rsidR="0050385B" w:rsidRPr="00573DDF" w:rsidRDefault="0050385B" w:rsidP="007434C7">
      <w:pPr>
        <w:rPr>
          <w:lang w:val="en-US"/>
        </w:rPr>
      </w:pPr>
    </w:p>
    <w:p w14:paraId="54C11436" w14:textId="0E313216" w:rsidR="001854EA" w:rsidRPr="00573DDF" w:rsidRDefault="001854EA" w:rsidP="007434C7">
      <w:pPr>
        <w:rPr>
          <w:lang w:val="en-US"/>
        </w:rPr>
      </w:pPr>
      <w:bookmarkStart w:id="2" w:name="_Toc297286694"/>
    </w:p>
    <w:p w14:paraId="69FC73FD" w14:textId="77777777" w:rsidR="009F70BA" w:rsidRPr="00573DDF" w:rsidRDefault="009F70BA" w:rsidP="007434C7">
      <w:pPr>
        <w:rPr>
          <w:lang w:val="en-US"/>
        </w:rPr>
      </w:pPr>
    </w:p>
    <w:p w14:paraId="75B4BDC7" w14:textId="77777777" w:rsidR="001854EA" w:rsidRPr="00573DDF"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573DDF">
        <w:rPr>
          <w:sz w:val="36"/>
          <w:szCs w:val="36"/>
          <w:lang w:val="en-US"/>
        </w:rPr>
        <w:t>Disclaimer</w:t>
      </w:r>
    </w:p>
    <w:p w14:paraId="31E17B6D" w14:textId="62792BC4" w:rsidR="001854EA" w:rsidRPr="00573DDF" w:rsidRDefault="001854EA" w:rsidP="001854EA">
      <w:pPr>
        <w:rPr>
          <w:lang w:val="en-US"/>
        </w:rPr>
      </w:pPr>
      <w:r w:rsidRPr="00573DDF">
        <w:rPr>
          <w:lang w:val="en-US"/>
        </w:rPr>
        <w:t>© 202</w:t>
      </w:r>
      <w:r w:rsidR="001A6DCB">
        <w:rPr>
          <w:lang w:val="en-US"/>
        </w:rPr>
        <w:t>3</w:t>
      </w:r>
      <w:r w:rsidRPr="00573DDF">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573DDF" w:rsidRDefault="00684288" w:rsidP="00684288">
      <w:pPr>
        <w:rPr>
          <w:lang w:val="en-US"/>
        </w:rPr>
      </w:pPr>
      <w:r w:rsidRPr="00573DDF">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573DDF" w:rsidRDefault="001854EA" w:rsidP="007434C7">
      <w:pPr>
        <w:rPr>
          <w:lang w:val="en-US"/>
        </w:rPr>
      </w:pPr>
      <w:r w:rsidRPr="00573DDF">
        <w:rPr>
          <w:lang w:val="en-US"/>
        </w:rPr>
        <w:t>Microsoft customers and partners may copy, use, and share these materials for planning, deployment, and operation of Microsoft products.</w:t>
      </w:r>
    </w:p>
    <w:p w14:paraId="5D6B523D" w14:textId="77777777" w:rsidR="008E2108" w:rsidRPr="00573DDF" w:rsidRDefault="008E2108" w:rsidP="007434C7">
      <w:pPr>
        <w:rPr>
          <w:lang w:val="en-US"/>
        </w:rPr>
      </w:pPr>
    </w:p>
    <w:p w14:paraId="6F8EFDAB" w14:textId="10E07DB4" w:rsidR="0017B866" w:rsidRPr="00573DDF" w:rsidRDefault="0017B866">
      <w:pPr>
        <w:rPr>
          <w:lang w:val="en-US"/>
        </w:rPr>
      </w:pPr>
      <w:r w:rsidRPr="00573DDF">
        <w:rPr>
          <w:lang w:val="en-US"/>
        </w:rPr>
        <w:br w:type="page"/>
      </w:r>
    </w:p>
    <w:p w14:paraId="2D7120E7" w14:textId="5B54F0D4" w:rsidR="00EA722D" w:rsidRPr="00573DDF" w:rsidRDefault="002934BE" w:rsidP="00EA722D">
      <w:pPr>
        <w:pStyle w:val="Heading1"/>
        <w:rPr>
          <w:lang w:val="en-US"/>
        </w:rPr>
      </w:pPr>
      <w:bookmarkStart w:id="3" w:name="_Toc135824916"/>
      <w:r w:rsidRPr="00573DDF">
        <w:rPr>
          <w:lang w:val="en-US"/>
        </w:rPr>
        <w:lastRenderedPageBreak/>
        <w:t>About the document</w:t>
      </w:r>
      <w:bookmarkEnd w:id="3"/>
    </w:p>
    <w:p w14:paraId="5E4B67B1" w14:textId="77777777" w:rsidR="004F4604" w:rsidRPr="004F4604" w:rsidRDefault="004F4604" w:rsidP="004F4604">
      <w:pPr>
        <w:rPr>
          <w:lang w:val="en-US"/>
        </w:rPr>
      </w:pPr>
      <w:bookmarkStart w:id="4" w:name="_Toc135824917"/>
      <w:r w:rsidRPr="004F4604">
        <w:rPr>
          <w:lang w:val="en-US"/>
        </w:rPr>
        <w:t>Azure Virtual Desktop is a desktop and app virtualization service that runs on the cloud.</w:t>
      </w:r>
    </w:p>
    <w:p w14:paraId="0DD5CC58" w14:textId="77777777" w:rsidR="004F4604" w:rsidRPr="004F4604" w:rsidRDefault="004F4604" w:rsidP="004F4604">
      <w:pPr>
        <w:rPr>
          <w:lang w:val="en-US"/>
        </w:rPr>
      </w:pPr>
    </w:p>
    <w:p w14:paraId="5E0CF3AE" w14:textId="33ABFF74" w:rsidR="004F4604" w:rsidRPr="004F4604" w:rsidRDefault="004F4604" w:rsidP="004F4604">
      <w:pPr>
        <w:rPr>
          <w:lang w:val="en-US"/>
        </w:rPr>
      </w:pPr>
      <w:r w:rsidRPr="010DA4D0">
        <w:rPr>
          <w:lang w:val="en-US"/>
        </w:rPr>
        <w:t xml:space="preserve">Here's what you can do when you run Azure Virtual Desktop on </w:t>
      </w:r>
      <w:r w:rsidR="689C15FC" w:rsidRPr="010DA4D0">
        <w:rPr>
          <w:lang w:val="en-US"/>
        </w:rPr>
        <w:t xml:space="preserve">Microsoft </w:t>
      </w:r>
      <w:r w:rsidRPr="010DA4D0">
        <w:rPr>
          <w:lang w:val="en-US"/>
        </w:rPr>
        <w:t>Azure:</w:t>
      </w:r>
    </w:p>
    <w:p w14:paraId="31ED3E64" w14:textId="77777777" w:rsidR="004F4604" w:rsidRPr="004F4604" w:rsidRDefault="004F4604" w:rsidP="004F4604">
      <w:pPr>
        <w:rPr>
          <w:lang w:val="en-US"/>
        </w:rPr>
      </w:pPr>
    </w:p>
    <w:p w14:paraId="757F568B" w14:textId="77777777" w:rsidR="004F4604" w:rsidRPr="004F4604" w:rsidRDefault="004F4604" w:rsidP="00CE6660">
      <w:pPr>
        <w:pStyle w:val="ListParagraph"/>
        <w:numPr>
          <w:ilvl w:val="0"/>
          <w:numId w:val="32"/>
        </w:numPr>
        <w:rPr>
          <w:lang w:val="en-US"/>
        </w:rPr>
      </w:pPr>
      <w:r w:rsidRPr="004F4604">
        <w:rPr>
          <w:lang w:val="en-US"/>
        </w:rPr>
        <w:t>Set up a multi-session Windows 11 or Windows 10 deployment that delivers a full Windows experience with scalability</w:t>
      </w:r>
    </w:p>
    <w:p w14:paraId="312818FE" w14:textId="77777777" w:rsidR="004F4604" w:rsidRPr="004F4604" w:rsidRDefault="004F4604" w:rsidP="00CE6660">
      <w:pPr>
        <w:pStyle w:val="ListParagraph"/>
        <w:numPr>
          <w:ilvl w:val="0"/>
          <w:numId w:val="32"/>
        </w:numPr>
        <w:rPr>
          <w:lang w:val="en-US"/>
        </w:rPr>
      </w:pPr>
      <w:r w:rsidRPr="004F4604">
        <w:rPr>
          <w:lang w:val="en-US"/>
        </w:rPr>
        <w:t>Present Microsoft 365 Apps for enterprise and optimize it to run in multi-user virtual scenarios</w:t>
      </w:r>
    </w:p>
    <w:p w14:paraId="6A53A3E9" w14:textId="77777777" w:rsidR="004F4604" w:rsidRPr="004F4604" w:rsidRDefault="004F4604" w:rsidP="00CE6660">
      <w:pPr>
        <w:pStyle w:val="ListParagraph"/>
        <w:numPr>
          <w:ilvl w:val="0"/>
          <w:numId w:val="32"/>
        </w:numPr>
        <w:rPr>
          <w:lang w:val="en-US"/>
        </w:rPr>
      </w:pPr>
      <w:r w:rsidRPr="004F4604">
        <w:rPr>
          <w:lang w:val="en-US"/>
        </w:rPr>
        <w:t>Bring your existing Remote Desktop Services (RDS) and Windows Server desktops and apps to any computer</w:t>
      </w:r>
    </w:p>
    <w:p w14:paraId="6ECA5F52" w14:textId="77777777" w:rsidR="004F4604" w:rsidRDefault="004F4604" w:rsidP="00CE6660">
      <w:pPr>
        <w:pStyle w:val="ListParagraph"/>
        <w:numPr>
          <w:ilvl w:val="0"/>
          <w:numId w:val="32"/>
        </w:numPr>
        <w:rPr>
          <w:lang w:val="en-US"/>
        </w:rPr>
      </w:pPr>
      <w:r w:rsidRPr="004F4604">
        <w:rPr>
          <w:lang w:val="en-US"/>
        </w:rPr>
        <w:t>Virtualize both desktops and apps</w:t>
      </w:r>
    </w:p>
    <w:p w14:paraId="7ACFB78D" w14:textId="77777777" w:rsidR="004F4604" w:rsidRDefault="004F4604" w:rsidP="00CE6660">
      <w:pPr>
        <w:pStyle w:val="ListParagraph"/>
        <w:numPr>
          <w:ilvl w:val="0"/>
          <w:numId w:val="32"/>
        </w:numPr>
        <w:rPr>
          <w:lang w:val="en-US"/>
        </w:rPr>
      </w:pPr>
      <w:r w:rsidRPr="004F4604">
        <w:rPr>
          <w:lang w:val="en-US"/>
        </w:rPr>
        <w:t xml:space="preserve">Manage desktops and apps from different Windows and Windows Server operating systems with a unified management experience </w:t>
      </w:r>
    </w:p>
    <w:p w14:paraId="20CC33A7" w14:textId="77777777" w:rsidR="005A4A58" w:rsidRDefault="005A4A58" w:rsidP="005A4A58">
      <w:pPr>
        <w:rPr>
          <w:lang w:val="en-US"/>
        </w:rPr>
      </w:pPr>
    </w:p>
    <w:p w14:paraId="5B4BD120" w14:textId="4EC70FAD" w:rsidR="005A4A58" w:rsidRDefault="005A4A58" w:rsidP="005A4A58">
      <w:pPr>
        <w:rPr>
          <w:lang w:val="en-US"/>
        </w:rPr>
      </w:pPr>
      <w:r>
        <w:rPr>
          <w:lang w:val="en-US"/>
        </w:rPr>
        <w:t xml:space="preserve">If your current customer is hosting its remote desktop services on-premises. This Microsoft Learn page might be of value to you. </w:t>
      </w:r>
    </w:p>
    <w:p w14:paraId="66E94B89" w14:textId="45402991" w:rsidR="005A4A58" w:rsidRPr="005A4A58" w:rsidRDefault="003C4F3C" w:rsidP="005A4A58">
      <w:pPr>
        <w:rPr>
          <w:lang w:val="en-US"/>
        </w:rPr>
      </w:pPr>
      <w:hyperlink r:id="rId21" w:history="1">
        <w:r w:rsidR="005A4A58">
          <w:rPr>
            <w:rStyle w:val="Hyperlink"/>
          </w:rPr>
          <w:t>Move on-</w:t>
        </w:r>
        <w:proofErr w:type="spellStart"/>
        <w:r w:rsidR="005A4A58">
          <w:rPr>
            <w:rStyle w:val="Hyperlink"/>
          </w:rPr>
          <w:t>premises</w:t>
        </w:r>
        <w:proofErr w:type="spellEnd"/>
        <w:r w:rsidR="005A4A58">
          <w:rPr>
            <w:rStyle w:val="Hyperlink"/>
          </w:rPr>
          <w:t xml:space="preserve"> Remote Desktop Services </w:t>
        </w:r>
        <w:proofErr w:type="spellStart"/>
        <w:r w:rsidR="005A4A58">
          <w:rPr>
            <w:rStyle w:val="Hyperlink"/>
          </w:rPr>
          <w:t>to</w:t>
        </w:r>
        <w:proofErr w:type="spellEnd"/>
        <w:r w:rsidR="005A4A58">
          <w:rPr>
            <w:rStyle w:val="Hyperlink"/>
          </w:rPr>
          <w:t xml:space="preserve"> Azure Virtual Desktop - Cloud Adoption Framework | Microsoft </w:t>
        </w:r>
        <w:proofErr w:type="spellStart"/>
        <w:r w:rsidR="005A4A58">
          <w:rPr>
            <w:rStyle w:val="Hyperlink"/>
          </w:rPr>
          <w:t>Learn</w:t>
        </w:r>
        <w:proofErr w:type="spellEnd"/>
      </w:hyperlink>
    </w:p>
    <w:p w14:paraId="43388E61" w14:textId="77777777" w:rsidR="004F4604" w:rsidRDefault="004F4604" w:rsidP="004F4604">
      <w:pPr>
        <w:rPr>
          <w:lang w:val="en-US"/>
        </w:rPr>
      </w:pPr>
    </w:p>
    <w:p w14:paraId="0FA73031" w14:textId="193C8EA2" w:rsidR="000441FE" w:rsidRPr="004F4604" w:rsidRDefault="0017B866" w:rsidP="004F4604">
      <w:pPr>
        <w:pStyle w:val="Heading1"/>
        <w:rPr>
          <w:lang w:val="en-US"/>
        </w:rPr>
      </w:pPr>
      <w:r w:rsidRPr="004F4604">
        <w:rPr>
          <w:lang w:val="en-US"/>
        </w:rPr>
        <w:t>Versi</w:t>
      </w:r>
      <w:r w:rsidR="0037429F" w:rsidRPr="004F4604">
        <w:rPr>
          <w:lang w:val="en-US"/>
        </w:rPr>
        <w:t>on history</w:t>
      </w:r>
      <w:bookmarkEnd w:id="4"/>
      <w:r w:rsidRPr="004F4604">
        <w:rPr>
          <w:lang w:val="en-US"/>
        </w:rPr>
        <w:t xml:space="preserve"> </w:t>
      </w:r>
    </w:p>
    <w:p w14:paraId="689F6D49" w14:textId="21048888" w:rsidR="00AA450B" w:rsidRPr="00573DDF" w:rsidRDefault="00087EA4" w:rsidP="000441FE">
      <w:pPr>
        <w:rPr>
          <w:lang w:val="en-US"/>
        </w:rPr>
      </w:pPr>
      <w:r w:rsidRPr="00573DDF">
        <w:rPr>
          <w:lang w:val="en-US"/>
        </w:rPr>
        <w:t>V</w:t>
      </w:r>
      <w:r w:rsidR="00DF452D" w:rsidRPr="00573DDF">
        <w:rPr>
          <w:lang w:val="en-US"/>
        </w:rPr>
        <w:t>1</w:t>
      </w:r>
      <w:r w:rsidRPr="00573DDF">
        <w:rPr>
          <w:lang w:val="en-US"/>
        </w:rPr>
        <w:t xml:space="preserve"> </w:t>
      </w:r>
      <w:r w:rsidR="007D2F73" w:rsidRPr="00573DDF">
        <w:rPr>
          <w:lang w:val="en-US"/>
        </w:rPr>
        <w:t>(Ma</w:t>
      </w:r>
      <w:r w:rsidR="00DF452D" w:rsidRPr="00573DDF">
        <w:rPr>
          <w:lang w:val="en-US"/>
        </w:rPr>
        <w:t>y</w:t>
      </w:r>
      <w:r w:rsidR="007D2F73" w:rsidRPr="00573DDF">
        <w:rPr>
          <w:lang w:val="en-US"/>
        </w:rPr>
        <w:t xml:space="preserve"> 2023)</w:t>
      </w:r>
      <w:r w:rsidRPr="00573DDF">
        <w:rPr>
          <w:lang w:val="en-US"/>
        </w:rPr>
        <w:t>:</w:t>
      </w:r>
      <w:r w:rsidR="007D2F73" w:rsidRPr="00573DDF">
        <w:rPr>
          <w:lang w:val="en-US"/>
        </w:rPr>
        <w:t xml:space="preserve"> </w:t>
      </w:r>
      <w:r w:rsidRPr="00573DDF">
        <w:rPr>
          <w:lang w:val="en-US"/>
        </w:rPr>
        <w:t xml:space="preserve"> </w:t>
      </w:r>
    </w:p>
    <w:p w14:paraId="68A13B9B" w14:textId="7467216C" w:rsidR="00DF452D" w:rsidRPr="00573DDF" w:rsidRDefault="00DF452D" w:rsidP="00CE6660">
      <w:pPr>
        <w:pStyle w:val="ListParagraph"/>
        <w:numPr>
          <w:ilvl w:val="0"/>
          <w:numId w:val="13"/>
        </w:numPr>
        <w:rPr>
          <w:lang w:val="en-US"/>
        </w:rPr>
      </w:pPr>
      <w:r w:rsidRPr="00573DDF">
        <w:rPr>
          <w:lang w:val="en-US"/>
        </w:rPr>
        <w:t>Initial version</w:t>
      </w:r>
    </w:p>
    <w:p w14:paraId="628B92D6" w14:textId="2037264F" w:rsidR="0017B866" w:rsidRPr="00573DDF" w:rsidRDefault="0017B866" w:rsidP="00DF452D">
      <w:pPr>
        <w:pStyle w:val="ListParagraph"/>
        <w:rPr>
          <w:lang w:val="en-US"/>
        </w:rPr>
      </w:pPr>
    </w:p>
    <w:p w14:paraId="4100CD27" w14:textId="77777777" w:rsidR="005335BC" w:rsidRPr="00573DDF" w:rsidRDefault="005335BC" w:rsidP="00EA722D">
      <w:pPr>
        <w:rPr>
          <w:lang w:val="en-US"/>
        </w:rPr>
      </w:pPr>
    </w:p>
    <w:p w14:paraId="14766337" w14:textId="77777777" w:rsidR="008B226D" w:rsidRDefault="008B226D" w:rsidP="00EA4506">
      <w:pPr>
        <w:pStyle w:val="Heading1"/>
        <w:rPr>
          <w:lang w:val="en-US"/>
        </w:rPr>
      </w:pPr>
      <w:bookmarkStart w:id="5" w:name="_Toc135824918"/>
      <w:r>
        <w:rPr>
          <w:lang w:val="en-US"/>
        </w:rPr>
        <w:t>MFA Enforcement</w:t>
      </w:r>
    </w:p>
    <w:p w14:paraId="5F2F5AFB" w14:textId="4D110B25" w:rsidR="004F4604" w:rsidRDefault="008B226D">
      <w:pPr>
        <w:rPr>
          <w:rFonts w:ascii="Segoe UI Semilight" w:hAnsi="Segoe UI Semilight" w:cs="Segoe UI Semilight"/>
          <w:b/>
          <w:bCs/>
          <w:color w:val="4F81BD"/>
          <w:kern w:val="32"/>
          <w:sz w:val="32"/>
          <w:szCs w:val="32"/>
          <w:lang w:val="en-US"/>
        </w:rPr>
      </w:pPr>
      <w:r>
        <w:rPr>
          <w:lang w:val="en-US"/>
        </w:rPr>
        <w:t>Once you will receive your username and password</w:t>
      </w:r>
      <w:r w:rsidR="00EA4506">
        <w:rPr>
          <w:lang w:val="en-US"/>
        </w:rPr>
        <w:t>, you will be forced to use your authenticator for the MFA with number matching. At the end of the event you can remove the entry from your authenticator</w:t>
      </w:r>
      <w:r w:rsidR="004F4604">
        <w:rPr>
          <w:lang w:val="en-US"/>
        </w:rPr>
        <w:br w:type="page"/>
      </w:r>
    </w:p>
    <w:p w14:paraId="1A637C01" w14:textId="61ED1444" w:rsidR="00747242" w:rsidRPr="00573DDF" w:rsidRDefault="00BA2C20" w:rsidP="00747242">
      <w:pPr>
        <w:pStyle w:val="Heading1Numbered"/>
        <w:rPr>
          <w:rFonts w:cs="Calibri"/>
          <w:lang w:val="en-US"/>
        </w:rPr>
      </w:pPr>
      <w:r w:rsidRPr="00573DDF">
        <w:rPr>
          <w:lang w:val="en-US"/>
        </w:rPr>
        <w:lastRenderedPageBreak/>
        <w:t>System requirements</w:t>
      </w:r>
      <w:bookmarkEnd w:id="5"/>
      <w:r w:rsidR="0017B866" w:rsidRPr="00573DDF">
        <w:rPr>
          <w:lang w:val="en-US"/>
        </w:rPr>
        <w:t xml:space="preserve"> </w:t>
      </w:r>
    </w:p>
    <w:p w14:paraId="0D84C5B1" w14:textId="7EB8C1FE" w:rsidR="005F4902" w:rsidRPr="00573DDF" w:rsidRDefault="00B53729" w:rsidP="00747242">
      <w:pPr>
        <w:rPr>
          <w:lang w:val="en-US"/>
        </w:rPr>
      </w:pPr>
      <w:r w:rsidRPr="00573DDF">
        <w:rPr>
          <w:lang w:val="en-US"/>
        </w:rPr>
        <w:t xml:space="preserve">As most configuration will be browser based, </w:t>
      </w:r>
      <w:r w:rsidRPr="00573DDF">
        <w:rPr>
          <w:b/>
          <w:bCs/>
          <w:lang w:val="en-US"/>
        </w:rPr>
        <w:t>a standard PC with recent Internet browser</w:t>
      </w:r>
      <w:r w:rsidRPr="00573DDF">
        <w:rPr>
          <w:lang w:val="en-US"/>
        </w:rPr>
        <w:t xml:space="preserve"> </w:t>
      </w:r>
      <w:r w:rsidR="009113C3" w:rsidRPr="00573DDF">
        <w:rPr>
          <w:lang w:val="en-US"/>
        </w:rPr>
        <w:t xml:space="preserve">with </w:t>
      </w:r>
      <w:r w:rsidR="008056F3" w:rsidRPr="00573DDF">
        <w:rPr>
          <w:lang w:val="en-US"/>
        </w:rPr>
        <w:t xml:space="preserve">the </w:t>
      </w:r>
      <w:r w:rsidR="00805854" w:rsidRPr="00573DDF">
        <w:rPr>
          <w:lang w:val="en-US"/>
        </w:rPr>
        <w:t>“Remote Desktop” app</w:t>
      </w:r>
      <w:r w:rsidR="00CB66EA" w:rsidRPr="00573DDF">
        <w:rPr>
          <w:lang w:val="en-US"/>
        </w:rPr>
        <w:t>lication (.</w:t>
      </w:r>
      <w:proofErr w:type="spellStart"/>
      <w:r w:rsidR="00CB66EA" w:rsidRPr="00573DDF">
        <w:rPr>
          <w:lang w:val="en-US"/>
        </w:rPr>
        <w:t>msi</w:t>
      </w:r>
      <w:proofErr w:type="spellEnd"/>
      <w:r w:rsidR="00CB66EA" w:rsidRPr="00573DDF">
        <w:rPr>
          <w:lang w:val="en-US"/>
        </w:rPr>
        <w:t xml:space="preserve"> version) installed on it or the</w:t>
      </w:r>
      <w:r w:rsidR="00805854" w:rsidRPr="00573DDF">
        <w:rPr>
          <w:lang w:val="en-US"/>
        </w:rPr>
        <w:t xml:space="preserve"> </w:t>
      </w:r>
      <w:r w:rsidR="008056F3" w:rsidRPr="00573DDF">
        <w:rPr>
          <w:lang w:val="en-US"/>
        </w:rPr>
        <w:t xml:space="preserve">ability to install the </w:t>
      </w:r>
      <w:r w:rsidR="00CB66EA" w:rsidRPr="00573DDF">
        <w:rPr>
          <w:lang w:val="en-US"/>
        </w:rPr>
        <w:t xml:space="preserve">“Remote Desktop” application </w:t>
      </w:r>
      <w:r w:rsidR="00E64542" w:rsidRPr="00573DDF">
        <w:rPr>
          <w:lang w:val="en-US"/>
        </w:rPr>
        <w:t>via .</w:t>
      </w:r>
      <w:proofErr w:type="spellStart"/>
      <w:r w:rsidR="00E64542" w:rsidRPr="00573DDF">
        <w:rPr>
          <w:lang w:val="en-US"/>
        </w:rPr>
        <w:t>msi</w:t>
      </w:r>
      <w:proofErr w:type="spellEnd"/>
      <w:r w:rsidR="00E64542" w:rsidRPr="00573DDF">
        <w:rPr>
          <w:lang w:val="en-US"/>
        </w:rPr>
        <w:t xml:space="preserve"> (</w:t>
      </w:r>
      <w:hyperlink r:id="rId22" w:history="1">
        <w:r w:rsidR="00E64542" w:rsidRPr="00573DDF">
          <w:rPr>
            <w:rStyle w:val="Hyperlink"/>
            <w:shd w:val="clear" w:color="auto" w:fill="FFFFFF"/>
            <w:lang w:val="en-US"/>
          </w:rPr>
          <w:t>Windows 64-bit</w:t>
        </w:r>
      </w:hyperlink>
      <w:r w:rsidR="00E64542" w:rsidRPr="00573DDF">
        <w:rPr>
          <w:lang w:val="en-US"/>
        </w:rPr>
        <w:t>)</w:t>
      </w:r>
      <w:r w:rsidR="000A0525">
        <w:rPr>
          <w:lang w:val="en-US"/>
        </w:rPr>
        <w:t xml:space="preserve"> </w:t>
      </w:r>
      <w:r w:rsidRPr="00573DDF">
        <w:rPr>
          <w:lang w:val="en-US"/>
        </w:rPr>
        <w:t xml:space="preserve">will be </w:t>
      </w:r>
      <w:r w:rsidR="005F4902" w:rsidRPr="00573DDF">
        <w:rPr>
          <w:lang w:val="en-US"/>
        </w:rPr>
        <w:t>sufficient for this lab.</w:t>
      </w:r>
    </w:p>
    <w:p w14:paraId="5B0DD45D" w14:textId="57D596DC" w:rsidR="006B10FF" w:rsidRPr="00573DDF" w:rsidRDefault="006B10FF" w:rsidP="00747242">
      <w:pPr>
        <w:rPr>
          <w:lang w:val="en-US"/>
        </w:rPr>
      </w:pPr>
    </w:p>
    <w:p w14:paraId="306E1C08" w14:textId="3A08CDEE" w:rsidR="00A86655" w:rsidRPr="00573DDF" w:rsidRDefault="00A86655" w:rsidP="00747242">
      <w:pPr>
        <w:rPr>
          <w:lang w:val="en-US"/>
        </w:rPr>
      </w:pPr>
      <w:r w:rsidRPr="00573DDF">
        <w:rPr>
          <w:lang w:val="en-US"/>
        </w:rPr>
        <w:t>The system used for</w:t>
      </w:r>
      <w:r w:rsidR="0089698F" w:rsidRPr="00573DDF">
        <w:rPr>
          <w:lang w:val="en-US"/>
        </w:rPr>
        <w:t xml:space="preserve"> </w:t>
      </w:r>
      <w:r w:rsidRPr="00573DDF">
        <w:rPr>
          <w:lang w:val="en-US"/>
        </w:rPr>
        <w:t xml:space="preserve">this lab should contain a </w:t>
      </w:r>
      <w:r w:rsidR="0089698F" w:rsidRPr="00573DDF">
        <w:rPr>
          <w:lang w:val="en-US"/>
        </w:rPr>
        <w:t xml:space="preserve">recent internet browser and </w:t>
      </w:r>
      <w:r w:rsidR="00586265" w:rsidRPr="00573DDF">
        <w:rPr>
          <w:lang w:val="en-US"/>
        </w:rPr>
        <w:t xml:space="preserve">the </w:t>
      </w:r>
      <w:r w:rsidR="0089698F" w:rsidRPr="00573DDF">
        <w:rPr>
          <w:lang w:val="en-US"/>
        </w:rPr>
        <w:t>“Remote Desktop”</w:t>
      </w:r>
      <w:r w:rsidR="00586265" w:rsidRPr="00573DDF">
        <w:rPr>
          <w:lang w:val="en-US"/>
        </w:rPr>
        <w:t xml:space="preserve"> application (</w:t>
      </w:r>
      <w:proofErr w:type="spellStart"/>
      <w:r w:rsidR="00586265" w:rsidRPr="00573DDF">
        <w:rPr>
          <w:lang w:val="en-US"/>
        </w:rPr>
        <w:t>msi</w:t>
      </w:r>
      <w:proofErr w:type="spellEnd"/>
      <w:r w:rsidR="00586265" w:rsidRPr="00573DDF">
        <w:rPr>
          <w:lang w:val="en-US"/>
        </w:rPr>
        <w:t xml:space="preserve"> deployment)</w:t>
      </w:r>
      <w:r w:rsidR="00CE34FC" w:rsidRPr="00573DDF">
        <w:rPr>
          <w:lang w:val="en-US"/>
        </w:rPr>
        <w:t xml:space="preserve"> or the ability to </w:t>
      </w:r>
      <w:r w:rsidR="00D327C2" w:rsidRPr="00573DDF">
        <w:rPr>
          <w:lang w:val="en-US"/>
        </w:rPr>
        <w:t>install the “Remote Desktop” application.</w:t>
      </w:r>
    </w:p>
    <w:p w14:paraId="63AA7709" w14:textId="05146662" w:rsidR="00B45A30" w:rsidRPr="00573DDF" w:rsidRDefault="00E64542" w:rsidP="00747242">
      <w:pPr>
        <w:rPr>
          <w:lang w:val="en-US"/>
        </w:rPr>
      </w:pPr>
      <w:r w:rsidRPr="00573DDF">
        <w:rPr>
          <w:lang w:val="en-US"/>
        </w:rPr>
        <w:t xml:space="preserve">In this hands-on lab instructions we assume </w:t>
      </w:r>
      <w:r w:rsidR="00B10BA5" w:rsidRPr="00573DDF">
        <w:rPr>
          <w:lang w:val="en-US"/>
        </w:rPr>
        <w:t xml:space="preserve">the usage of a </w:t>
      </w:r>
      <w:r w:rsidR="00462385" w:rsidRPr="00573DDF">
        <w:rPr>
          <w:lang w:val="en-US"/>
        </w:rPr>
        <w:t xml:space="preserve">PC </w:t>
      </w:r>
      <w:r w:rsidR="00B10BA5" w:rsidRPr="00573DDF">
        <w:rPr>
          <w:lang w:val="en-US"/>
        </w:rPr>
        <w:t>with the</w:t>
      </w:r>
      <w:r w:rsidR="00462385" w:rsidRPr="00573DDF">
        <w:rPr>
          <w:lang w:val="en-US"/>
        </w:rPr>
        <w:t xml:space="preserve"> Microsoft Edge browser.</w:t>
      </w:r>
      <w:r w:rsidR="009C2781" w:rsidRPr="00573DDF">
        <w:rPr>
          <w:lang w:val="en-US"/>
        </w:rPr>
        <w:t xml:space="preserve"> </w:t>
      </w:r>
    </w:p>
    <w:p w14:paraId="09704106" w14:textId="77777777" w:rsidR="00F6263E" w:rsidRPr="00573DDF" w:rsidRDefault="00AA2D96" w:rsidP="00747242">
      <w:pPr>
        <w:rPr>
          <w:lang w:val="en-US"/>
        </w:rPr>
      </w:pPr>
      <w:r w:rsidRPr="00573DDF">
        <w:rPr>
          <w:lang w:val="en-US"/>
        </w:rPr>
        <w:t xml:space="preserve">To prevent </w:t>
      </w:r>
      <w:r w:rsidR="00662F57" w:rsidRPr="00573DDF">
        <w:rPr>
          <w:lang w:val="en-US"/>
        </w:rPr>
        <w:t xml:space="preserve">constantly </w:t>
      </w:r>
      <w:r w:rsidRPr="00573DDF">
        <w:rPr>
          <w:lang w:val="en-US"/>
        </w:rPr>
        <w:t>changing screens</w:t>
      </w:r>
      <w:r w:rsidR="00662F57" w:rsidRPr="00573DDF">
        <w:rPr>
          <w:lang w:val="en-US"/>
        </w:rPr>
        <w:t xml:space="preserve">, it might be an idea to bring a small tablet </w:t>
      </w:r>
      <w:r w:rsidR="00F6263E" w:rsidRPr="00573DDF">
        <w:rPr>
          <w:lang w:val="en-US"/>
        </w:rPr>
        <w:t xml:space="preserve">or similar to keep this </w:t>
      </w:r>
      <w:r w:rsidR="00B45A30" w:rsidRPr="00573DDF">
        <w:rPr>
          <w:lang w:val="en-US"/>
        </w:rPr>
        <w:t>lab</w:t>
      </w:r>
      <w:r w:rsidR="000C4074" w:rsidRPr="00573DDF">
        <w:rPr>
          <w:lang w:val="en-US"/>
        </w:rPr>
        <w:t xml:space="preserve"> </w:t>
      </w:r>
      <w:r w:rsidR="00B45A30" w:rsidRPr="00573DDF">
        <w:rPr>
          <w:lang w:val="en-US"/>
        </w:rPr>
        <w:t xml:space="preserve">document </w:t>
      </w:r>
      <w:r w:rsidR="00F6263E" w:rsidRPr="00573DDF">
        <w:rPr>
          <w:lang w:val="en-US"/>
        </w:rPr>
        <w:t>open during the hands-on lab.</w:t>
      </w:r>
    </w:p>
    <w:p w14:paraId="5B031DF4" w14:textId="77777777" w:rsidR="006B10FF" w:rsidRDefault="006B10FF" w:rsidP="00747242">
      <w:pPr>
        <w:rPr>
          <w:lang w:val="en-US"/>
        </w:rPr>
      </w:pPr>
    </w:p>
    <w:p w14:paraId="3B2193E2" w14:textId="65282C3D" w:rsidR="006B10FF" w:rsidRPr="00573DDF" w:rsidRDefault="006B10FF" w:rsidP="00A96E1B">
      <w:pPr>
        <w:pStyle w:val="NoteImportant"/>
        <w:rPr>
          <w:lang w:val="en-US"/>
        </w:rPr>
      </w:pPr>
      <w:r w:rsidRPr="006B10FF">
        <w:rPr>
          <w:b/>
          <w:bCs/>
          <w:lang w:val="en-US"/>
        </w:rPr>
        <w:t>Note</w:t>
      </w:r>
      <w:r>
        <w:rPr>
          <w:lang w:val="en-US"/>
        </w:rPr>
        <w:t xml:space="preserve">: The embedded Remote Desktop Connection application </w:t>
      </w:r>
      <w:r w:rsidR="00B8146E">
        <w:rPr>
          <w:lang w:val="en-US"/>
        </w:rPr>
        <w:t xml:space="preserve">(or the one that can be downloaded from the app store) </w:t>
      </w:r>
      <w:r>
        <w:rPr>
          <w:lang w:val="en-US"/>
        </w:rPr>
        <w:t>cannot be used with Azure Virtual Desktop due to .</w:t>
      </w:r>
      <w:proofErr w:type="spellStart"/>
      <w:r>
        <w:rPr>
          <w:lang w:val="en-US"/>
        </w:rPr>
        <w:t>rdpw</w:t>
      </w:r>
      <w:proofErr w:type="spellEnd"/>
      <w:r>
        <w:rPr>
          <w:lang w:val="en-US"/>
        </w:rPr>
        <w:t xml:space="preserve"> file requirements.</w:t>
      </w:r>
    </w:p>
    <w:p w14:paraId="0AF20478" w14:textId="77777777" w:rsidR="00C53A40" w:rsidRPr="00573DDF" w:rsidRDefault="00C53A40" w:rsidP="00747242">
      <w:pPr>
        <w:rPr>
          <w:lang w:val="en-US"/>
        </w:rPr>
      </w:pPr>
    </w:p>
    <w:p w14:paraId="5FE60AD7" w14:textId="40A3A55D" w:rsidR="00AD46D8" w:rsidRPr="00573DDF" w:rsidRDefault="0017B866" w:rsidP="00AD46D8">
      <w:pPr>
        <w:pStyle w:val="Heading1"/>
        <w:rPr>
          <w:lang w:val="en-US"/>
        </w:rPr>
      </w:pPr>
      <w:bookmarkStart w:id="6" w:name="_Toc135824919"/>
      <w:r w:rsidRPr="00573DDF">
        <w:rPr>
          <w:lang w:val="en-US"/>
        </w:rPr>
        <w:t xml:space="preserve">Account </w:t>
      </w:r>
      <w:r w:rsidR="00E43873" w:rsidRPr="00573DDF">
        <w:rPr>
          <w:lang w:val="en-US"/>
        </w:rPr>
        <w:t>requirements</w:t>
      </w:r>
      <w:bookmarkEnd w:id="6"/>
    </w:p>
    <w:p w14:paraId="3337F3E9" w14:textId="6C7F1E40" w:rsidR="3BE01401" w:rsidRDefault="00E43873">
      <w:pPr>
        <w:rPr>
          <w:lang w:val="en-US"/>
        </w:rPr>
      </w:pPr>
      <w:r w:rsidRPr="00573DDF">
        <w:rPr>
          <w:lang w:val="en-US"/>
        </w:rPr>
        <w:t xml:space="preserve">During this </w:t>
      </w:r>
      <w:r w:rsidR="00AD46D8" w:rsidRPr="00573DDF">
        <w:rPr>
          <w:lang w:val="en-US"/>
        </w:rPr>
        <w:t>hands</w:t>
      </w:r>
      <w:r w:rsidR="00C53A40" w:rsidRPr="00573DDF">
        <w:rPr>
          <w:lang w:val="en-US"/>
        </w:rPr>
        <w:t>-</w:t>
      </w:r>
      <w:r w:rsidR="00AD46D8" w:rsidRPr="00573DDF">
        <w:rPr>
          <w:lang w:val="en-US"/>
        </w:rPr>
        <w:t>on lab</w:t>
      </w:r>
      <w:r w:rsidRPr="00573DDF">
        <w:rPr>
          <w:lang w:val="en-US"/>
        </w:rPr>
        <w:t>, we will make use of a</w:t>
      </w:r>
      <w:r w:rsidR="00573DDF" w:rsidRPr="00573DDF">
        <w:rPr>
          <w:lang w:val="en-US"/>
        </w:rPr>
        <w:t xml:space="preserve"> dedicated hands-on lab environment. </w:t>
      </w:r>
      <w:r w:rsidR="00AA1AB7">
        <w:rPr>
          <w:lang w:val="en-US"/>
        </w:rPr>
        <w:t>There are n</w:t>
      </w:r>
      <w:r w:rsidR="00573DDF" w:rsidRPr="00573DDF">
        <w:rPr>
          <w:lang w:val="en-US"/>
        </w:rPr>
        <w:t>o account pre-requisites</w:t>
      </w:r>
      <w:r w:rsidR="00AA1AB7">
        <w:rPr>
          <w:lang w:val="en-US"/>
        </w:rPr>
        <w:t>.</w:t>
      </w:r>
      <w:r w:rsidR="00573DDF" w:rsidRPr="00573DDF">
        <w:rPr>
          <w:lang w:val="en-US"/>
        </w:rPr>
        <w:t xml:space="preserve"> </w:t>
      </w:r>
    </w:p>
    <w:p w14:paraId="359814FF" w14:textId="77777777" w:rsidR="004F4604" w:rsidRPr="00573DDF" w:rsidRDefault="004F4604">
      <w:pPr>
        <w:rPr>
          <w:lang w:val="en-US"/>
        </w:rPr>
      </w:pPr>
    </w:p>
    <w:p w14:paraId="4BD8AD21" w14:textId="66D36368" w:rsidR="00570500" w:rsidRPr="00573DDF" w:rsidRDefault="00933D21" w:rsidP="007434C7">
      <w:pPr>
        <w:pStyle w:val="Heading1"/>
        <w:rPr>
          <w:lang w:val="en-US"/>
        </w:rPr>
      </w:pPr>
      <w:bookmarkStart w:id="7" w:name="_Toc135824920"/>
      <w:r>
        <w:rPr>
          <w:lang w:val="en-US"/>
        </w:rPr>
        <w:t>Configure</w:t>
      </w:r>
      <w:r w:rsidR="0017B866" w:rsidRPr="00573DDF">
        <w:rPr>
          <w:lang w:val="en-US"/>
        </w:rPr>
        <w:t xml:space="preserve"> </w:t>
      </w:r>
      <w:r w:rsidR="00E03814">
        <w:rPr>
          <w:lang w:val="en-US"/>
        </w:rPr>
        <w:t xml:space="preserve">your </w:t>
      </w:r>
      <w:r w:rsidR="0017B866" w:rsidRPr="00573DDF">
        <w:rPr>
          <w:lang w:val="en-US"/>
        </w:rPr>
        <w:t xml:space="preserve">lab </w:t>
      </w:r>
      <w:r w:rsidR="00E03814">
        <w:rPr>
          <w:lang w:val="en-US"/>
        </w:rPr>
        <w:t>environment</w:t>
      </w:r>
      <w:bookmarkEnd w:id="7"/>
    </w:p>
    <w:p w14:paraId="725E3CC4" w14:textId="6ABD8D4F" w:rsidR="00967560" w:rsidRDefault="00967560" w:rsidP="00B37E76">
      <w:pPr>
        <w:pStyle w:val="Heading2"/>
        <w:rPr>
          <w:lang w:val="en-US"/>
        </w:rPr>
      </w:pPr>
      <w:bookmarkStart w:id="8" w:name="_Ref135768277"/>
      <w:bookmarkStart w:id="9" w:name="_Toc135824921"/>
      <w:bookmarkStart w:id="10" w:name="_Toc117766014"/>
      <w:bookmarkStart w:id="11" w:name="_Ref135726792"/>
      <w:bookmarkStart w:id="12" w:name="_Ref135726798"/>
      <w:bookmarkEnd w:id="2"/>
      <w:r>
        <w:rPr>
          <w:lang w:val="en-US"/>
        </w:rPr>
        <w:t>Remote Desktop client</w:t>
      </w:r>
      <w:bookmarkEnd w:id="8"/>
      <w:bookmarkEnd w:id="9"/>
    </w:p>
    <w:p w14:paraId="1530CABE" w14:textId="480B8E5A" w:rsidR="00967560" w:rsidRDefault="00967560" w:rsidP="00967560">
      <w:pPr>
        <w:rPr>
          <w:lang w:val="en-US"/>
        </w:rPr>
      </w:pPr>
      <w:r>
        <w:rPr>
          <w:lang w:val="en-US"/>
        </w:rPr>
        <w:t xml:space="preserve">To be able to connect to the Azure Virtual Desktop </w:t>
      </w:r>
      <w:r w:rsidR="004C4213">
        <w:rPr>
          <w:lang w:val="en-US"/>
        </w:rPr>
        <w:t xml:space="preserve">as a user, the Remote Desktop client needs to be installed on your computer. </w:t>
      </w:r>
    </w:p>
    <w:p w14:paraId="6C77C8F3" w14:textId="77777777" w:rsidR="003D6DF5" w:rsidRDefault="003D6DF5" w:rsidP="00967560">
      <w:pPr>
        <w:rPr>
          <w:lang w:val="en-US"/>
        </w:rPr>
      </w:pPr>
    </w:p>
    <w:p w14:paraId="4AF4D182" w14:textId="62E51B47" w:rsidR="002B5DF8" w:rsidRDefault="002B5DF8" w:rsidP="00967560">
      <w:pPr>
        <w:rPr>
          <w:lang w:val="en-US"/>
        </w:rPr>
      </w:pPr>
      <w:r>
        <w:rPr>
          <w:lang w:val="en-US"/>
        </w:rPr>
        <w:t>Check if the application has been installed on your computer:</w:t>
      </w:r>
    </w:p>
    <w:p w14:paraId="614B9AA8" w14:textId="372C6510" w:rsidR="002B5DF8" w:rsidRDefault="002B5DF8" w:rsidP="00CE6660">
      <w:pPr>
        <w:pStyle w:val="ListParagraph"/>
        <w:numPr>
          <w:ilvl w:val="0"/>
          <w:numId w:val="16"/>
        </w:numPr>
        <w:rPr>
          <w:lang w:val="en-US"/>
        </w:rPr>
      </w:pPr>
      <w:r>
        <w:rPr>
          <w:lang w:val="en-US"/>
        </w:rPr>
        <w:t>In the search bar in your Windows task bar, type “Remote Desktop”</w:t>
      </w:r>
    </w:p>
    <w:p w14:paraId="722F9270" w14:textId="34CCD1A6" w:rsidR="00744F35" w:rsidRDefault="00744F35" w:rsidP="00CE6660">
      <w:pPr>
        <w:pStyle w:val="ListParagraph"/>
        <w:numPr>
          <w:ilvl w:val="0"/>
          <w:numId w:val="16"/>
        </w:numPr>
        <w:rPr>
          <w:lang w:val="en-US"/>
        </w:rPr>
      </w:pPr>
      <w:r>
        <w:rPr>
          <w:lang w:val="en-US"/>
        </w:rPr>
        <w:t>If installed the application will be available in the search results</w:t>
      </w:r>
    </w:p>
    <w:p w14:paraId="2C93FBB3" w14:textId="212EBCC4" w:rsidR="00744F35" w:rsidRDefault="00744F35" w:rsidP="00CE6660">
      <w:pPr>
        <w:pStyle w:val="ListParagraph"/>
        <w:numPr>
          <w:ilvl w:val="0"/>
          <w:numId w:val="16"/>
        </w:numPr>
        <w:rPr>
          <w:lang w:val="en-US"/>
        </w:rPr>
      </w:pPr>
      <w:r>
        <w:rPr>
          <w:lang w:val="en-US"/>
        </w:rPr>
        <w:t>Open the application</w:t>
      </w:r>
    </w:p>
    <w:p w14:paraId="0B8A8006" w14:textId="3FAA4380" w:rsidR="00744F35" w:rsidRPr="006C4438" w:rsidRDefault="00235412" w:rsidP="00CE6660">
      <w:pPr>
        <w:pStyle w:val="ListParagraph"/>
        <w:numPr>
          <w:ilvl w:val="0"/>
          <w:numId w:val="16"/>
        </w:numPr>
        <w:rPr>
          <w:lang w:val="en-US"/>
        </w:rPr>
      </w:pPr>
      <w:r>
        <w:rPr>
          <w:lang w:val="en-US"/>
        </w:rPr>
        <w:t xml:space="preserve">Click the ellipses (…) in the right upper hand corner and select </w:t>
      </w:r>
      <w:r w:rsidR="006C4438" w:rsidRPr="006C4438">
        <w:rPr>
          <w:b/>
          <w:bCs/>
          <w:lang w:val="en-US"/>
        </w:rPr>
        <w:t>About</w:t>
      </w:r>
    </w:p>
    <w:p w14:paraId="521B86AB" w14:textId="2E381025" w:rsidR="006C4438" w:rsidRDefault="006C4438" w:rsidP="00CE6660">
      <w:pPr>
        <w:pStyle w:val="ListParagraph"/>
        <w:numPr>
          <w:ilvl w:val="0"/>
          <w:numId w:val="16"/>
        </w:numPr>
        <w:rPr>
          <w:lang w:val="en-US"/>
        </w:rPr>
      </w:pPr>
      <w:r w:rsidRPr="006C4438">
        <w:rPr>
          <w:lang w:val="en-US"/>
        </w:rPr>
        <w:t>Che</w:t>
      </w:r>
      <w:r>
        <w:rPr>
          <w:lang w:val="en-US"/>
        </w:rPr>
        <w:t>ck the version number of your application</w:t>
      </w:r>
      <w:r w:rsidR="00C546A7">
        <w:rPr>
          <w:lang w:val="en-US"/>
        </w:rPr>
        <w:t>, this should be 1.2.4240.0 or higher</w:t>
      </w:r>
      <w:r w:rsidR="001F1C39">
        <w:rPr>
          <w:lang w:val="en-US"/>
        </w:rPr>
        <w:t xml:space="preserve">. There should </w:t>
      </w:r>
      <w:r w:rsidR="00260580">
        <w:rPr>
          <w:lang w:val="en-US"/>
        </w:rPr>
        <w:t xml:space="preserve">as well </w:t>
      </w:r>
      <w:r w:rsidR="001F1C39">
        <w:rPr>
          <w:lang w:val="en-US"/>
        </w:rPr>
        <w:t>be a green checkmark with the text “You’re up t</w:t>
      </w:r>
      <w:r w:rsidR="00260580">
        <w:rPr>
          <w:lang w:val="en-US"/>
        </w:rPr>
        <w:t>o</w:t>
      </w:r>
      <w:r w:rsidR="001F1C39">
        <w:rPr>
          <w:lang w:val="en-US"/>
        </w:rPr>
        <w:t xml:space="preserve"> date ”</w:t>
      </w:r>
      <w:r w:rsidR="00C546A7">
        <w:rPr>
          <w:lang w:val="en-US"/>
        </w:rPr>
        <w:t>.</w:t>
      </w:r>
    </w:p>
    <w:p w14:paraId="45770C6C" w14:textId="219D2F7A" w:rsidR="00260580" w:rsidRDefault="00260580" w:rsidP="00CE6660">
      <w:pPr>
        <w:pStyle w:val="ListParagraph"/>
        <w:numPr>
          <w:ilvl w:val="0"/>
          <w:numId w:val="16"/>
        </w:numPr>
        <w:rPr>
          <w:lang w:val="en-US"/>
        </w:rPr>
      </w:pPr>
      <w:r>
        <w:rPr>
          <w:lang w:val="en-US"/>
        </w:rPr>
        <w:t xml:space="preserve">If you </w:t>
      </w:r>
      <w:r w:rsidR="003931E1">
        <w:rPr>
          <w:lang w:val="en-US"/>
        </w:rPr>
        <w:t>are up to date, no further action is necessary</w:t>
      </w:r>
      <w:r w:rsidR="0061329E">
        <w:rPr>
          <w:lang w:val="en-US"/>
        </w:rPr>
        <w:t>, if not please follow the next steps to install the correct Remote Desktop application</w:t>
      </w:r>
    </w:p>
    <w:p w14:paraId="0F781D89" w14:textId="77777777" w:rsidR="0061329E" w:rsidRDefault="0061329E" w:rsidP="0061329E">
      <w:pPr>
        <w:rPr>
          <w:lang w:val="en-US"/>
        </w:rPr>
      </w:pPr>
    </w:p>
    <w:p w14:paraId="0D4F947A" w14:textId="1CB30D6F" w:rsidR="0061329E" w:rsidRDefault="0061329E" w:rsidP="0061329E">
      <w:pPr>
        <w:rPr>
          <w:lang w:val="en-US"/>
        </w:rPr>
      </w:pPr>
      <w:r>
        <w:rPr>
          <w:lang w:val="en-US"/>
        </w:rPr>
        <w:t>Install the Remote Desktop application:</w:t>
      </w:r>
    </w:p>
    <w:p w14:paraId="3DADA87A" w14:textId="5569B042" w:rsidR="0061329E" w:rsidRPr="00D67D93" w:rsidRDefault="00F22A95" w:rsidP="00CE6660">
      <w:pPr>
        <w:pStyle w:val="ListParagraph"/>
        <w:numPr>
          <w:ilvl w:val="0"/>
          <w:numId w:val="17"/>
        </w:numPr>
        <w:rPr>
          <w:lang w:val="en-US"/>
        </w:rPr>
      </w:pPr>
      <w:r>
        <w:rPr>
          <w:lang w:val="en-US"/>
        </w:rPr>
        <w:t xml:space="preserve">Use the following link to download the </w:t>
      </w:r>
      <w:hyperlink r:id="rId23" w:history="1">
        <w:r w:rsidR="00222A61" w:rsidRPr="00D67D93">
          <w:rPr>
            <w:rStyle w:val="Hyperlink"/>
            <w:shd w:val="clear" w:color="auto" w:fill="FFFFFF"/>
          </w:rPr>
          <w:t>Windows 64-bit</w:t>
        </w:r>
      </w:hyperlink>
      <w:r w:rsidR="000F253F" w:rsidRPr="00D67D93">
        <w:t xml:space="preserve"> version of the application</w:t>
      </w:r>
      <w:r w:rsidR="00D67D93" w:rsidRPr="00D67D93">
        <w:t>.</w:t>
      </w:r>
    </w:p>
    <w:p w14:paraId="388206F2" w14:textId="505FA992" w:rsidR="00D67D93" w:rsidRPr="00D67D93" w:rsidRDefault="00D67D93" w:rsidP="00CE6660">
      <w:pPr>
        <w:pStyle w:val="ListParagraph"/>
        <w:numPr>
          <w:ilvl w:val="0"/>
          <w:numId w:val="17"/>
        </w:numPr>
        <w:rPr>
          <w:lang w:val="en-US"/>
        </w:rPr>
      </w:pPr>
      <w:r w:rsidRPr="00D67D93">
        <w:t>Click on the downloaded file to install the application</w:t>
      </w:r>
    </w:p>
    <w:p w14:paraId="0360247D" w14:textId="356C892E" w:rsidR="00D67D93" w:rsidRPr="00D67D93" w:rsidRDefault="00D67D93" w:rsidP="00CE6660">
      <w:pPr>
        <w:pStyle w:val="ListParagraph"/>
        <w:numPr>
          <w:ilvl w:val="0"/>
          <w:numId w:val="17"/>
        </w:numPr>
        <w:rPr>
          <w:lang w:val="en-US"/>
        </w:rPr>
      </w:pPr>
      <w:r>
        <w:lastRenderedPageBreak/>
        <w:t>After the install, follow the steps in the previous paragraph, to ensure the application installed successfully.</w:t>
      </w:r>
    </w:p>
    <w:p w14:paraId="56FDED8E" w14:textId="49FE2DDC" w:rsidR="00AB02BB" w:rsidRDefault="00AB02BB" w:rsidP="008A528B">
      <w:pPr>
        <w:pStyle w:val="Heading2"/>
        <w:rPr>
          <w:lang w:val="en-US"/>
        </w:rPr>
      </w:pPr>
      <w:bookmarkStart w:id="13" w:name="_Toc642796629"/>
      <w:bookmarkStart w:id="14" w:name="_Toc135824922"/>
      <w:r>
        <w:rPr>
          <w:lang w:val="en-US"/>
        </w:rPr>
        <w:t>Add Microsoft Business Premium Licenses</w:t>
      </w:r>
      <w:r w:rsidR="003D6672">
        <w:rPr>
          <w:lang w:val="en-US"/>
        </w:rPr>
        <w:t xml:space="preserve"> – option 1</w:t>
      </w:r>
    </w:p>
    <w:p w14:paraId="21261378" w14:textId="77777777" w:rsidR="00513607" w:rsidRDefault="00513607" w:rsidP="00513607">
      <w:pPr>
        <w:rPr>
          <w:lang w:val="en-US"/>
        </w:rPr>
      </w:pPr>
      <w:r w:rsidRPr="010DA4D0">
        <w:rPr>
          <w:lang w:val="en-US"/>
        </w:rPr>
        <w:t>Time to add the Microsoft 365 Business Premium-licenses to the tenant. These licenses are trial licenses and can be used for a one-month period.</w:t>
      </w:r>
    </w:p>
    <w:p w14:paraId="0927A95D" w14:textId="77777777" w:rsidR="00E71330" w:rsidRDefault="00E71330" w:rsidP="00513607">
      <w:pPr>
        <w:rPr>
          <w:lang w:val="en-US"/>
        </w:rPr>
      </w:pPr>
    </w:p>
    <w:p w14:paraId="795447B0" w14:textId="05AD5A41" w:rsidR="00E71330" w:rsidRDefault="00E71330" w:rsidP="00513607">
      <w:pPr>
        <w:rPr>
          <w:lang w:val="en-US"/>
        </w:rPr>
      </w:pPr>
      <w:r>
        <w:rPr>
          <w:lang w:val="en-US"/>
        </w:rPr>
        <w:t>To do so, a user within the tenant is needed to request the licenses.</w:t>
      </w:r>
    </w:p>
    <w:p w14:paraId="3ED1ED78" w14:textId="77777777" w:rsidR="004B7B16" w:rsidRDefault="004B7B16" w:rsidP="004B7B16">
      <w:pPr>
        <w:rPr>
          <w:lang w:val="en-US"/>
        </w:rPr>
      </w:pPr>
      <w:r>
        <w:rPr>
          <w:lang w:val="en-US"/>
        </w:rPr>
        <w:t>Go to the Azure Portal (</w:t>
      </w:r>
      <w:hyperlink r:id="rId24"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Pr>
          <w:lang w:val="en-US"/>
        </w:rPr>
        <w:t xml:space="preserve">Add the </w:t>
      </w:r>
      <w:r w:rsidRPr="00573DDF">
        <w:rPr>
          <w:lang w:val="en-US"/>
        </w:rPr>
        <w:t xml:space="preserve">Admin account </w:t>
      </w:r>
      <w:r>
        <w:rPr>
          <w:lang w:val="en-US"/>
        </w:rPr>
        <w:t>to the</w:t>
      </w:r>
      <w:r w:rsidRPr="00573DDF">
        <w:rPr>
          <w:lang w:val="en-US"/>
        </w:rPr>
        <w:t xml:space="preserve"> Edge Browser</w:t>
      </w:r>
      <w:r>
        <w:rPr>
          <w:lang w:val="en-US"/>
        </w:rPr>
        <w:fldChar w:fldCharType="end"/>
      </w:r>
    </w:p>
    <w:p w14:paraId="168FF2A2" w14:textId="77777777" w:rsidR="004B7B16" w:rsidRDefault="004B7B16" w:rsidP="004B7B16">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2B5BE2C1" w14:textId="77777777" w:rsidR="004B7B16" w:rsidRDefault="004B7B16" w:rsidP="004B7B16">
      <w:pPr>
        <w:pStyle w:val="ListParagraph"/>
        <w:numPr>
          <w:ilvl w:val="0"/>
          <w:numId w:val="1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7F16DEE6" w14:textId="77777777" w:rsidR="004B7B16" w:rsidRDefault="004B7B16" w:rsidP="004B7B16">
      <w:pPr>
        <w:pStyle w:val="ListParagraph"/>
        <w:numPr>
          <w:ilvl w:val="0"/>
          <w:numId w:val="12"/>
        </w:numPr>
        <w:rPr>
          <w:lang w:val="en-US"/>
        </w:rPr>
      </w:pPr>
      <w:r>
        <w:rPr>
          <w:lang w:val="en-US"/>
        </w:rPr>
        <w:t>On the Azure Active Directory page, in the left hand navigation , under manage, click “</w:t>
      </w:r>
      <w:r>
        <w:rPr>
          <w:b/>
          <w:bCs/>
          <w:lang w:val="en-US"/>
        </w:rPr>
        <w:t>Users</w:t>
      </w:r>
      <w:r>
        <w:rPr>
          <w:lang w:val="en-US"/>
        </w:rPr>
        <w:t>”.</w:t>
      </w:r>
    </w:p>
    <w:p w14:paraId="2B722720" w14:textId="77777777" w:rsidR="004B7B16" w:rsidRDefault="004B7B16" w:rsidP="004B7B16">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Pr>
          <w:b/>
          <w:bCs/>
          <w:kern w:val="0"/>
          <w:lang w:val="en-US"/>
          <w14:ligatures w14:val="none"/>
        </w:rPr>
        <w:t>user</w:t>
      </w:r>
      <w:r w:rsidRPr="00573DDF">
        <w:rPr>
          <w:kern w:val="0"/>
          <w:lang w:val="en-US"/>
          <w14:ligatures w14:val="none"/>
        </w:rPr>
        <w:t>.</w:t>
      </w:r>
    </w:p>
    <w:p w14:paraId="5553BCFB" w14:textId="6B674F79" w:rsidR="004B7B16" w:rsidRDefault="004B7B16" w:rsidP="004B7B16">
      <w:pPr>
        <w:numPr>
          <w:ilvl w:val="1"/>
          <w:numId w:val="12"/>
        </w:numPr>
        <w:contextualSpacing/>
        <w:rPr>
          <w:kern w:val="0"/>
          <w:lang w:val="en-US"/>
          <w14:ligatures w14:val="none"/>
        </w:rPr>
      </w:pPr>
      <w:r>
        <w:rPr>
          <w:kern w:val="0"/>
          <w:lang w:val="en-US"/>
          <w14:ligatures w14:val="none"/>
        </w:rPr>
        <w:t xml:space="preserve">Username: </w:t>
      </w:r>
      <w:proofErr w:type="spellStart"/>
      <w:r w:rsidR="00C534FC">
        <w:rPr>
          <w:kern w:val="0"/>
          <w:lang w:val="en-US"/>
          <w14:ligatures w14:val="none"/>
        </w:rPr>
        <w:t>adminadv</w:t>
      </w:r>
      <w:proofErr w:type="spellEnd"/>
    </w:p>
    <w:p w14:paraId="0885D888" w14:textId="27345266" w:rsidR="004B7B16" w:rsidRDefault="004B7B16" w:rsidP="004B7B16">
      <w:pPr>
        <w:numPr>
          <w:ilvl w:val="1"/>
          <w:numId w:val="12"/>
        </w:numPr>
        <w:contextualSpacing/>
        <w:rPr>
          <w:kern w:val="0"/>
          <w:lang w:val="en-US"/>
          <w14:ligatures w14:val="none"/>
        </w:rPr>
      </w:pPr>
      <w:r>
        <w:rPr>
          <w:kern w:val="0"/>
          <w:lang w:val="en-US"/>
          <w14:ligatures w14:val="none"/>
        </w:rPr>
        <w:t xml:space="preserve">Name: </w:t>
      </w:r>
      <w:r w:rsidR="00C534FC">
        <w:rPr>
          <w:kern w:val="0"/>
          <w:lang w:val="en-US"/>
          <w14:ligatures w14:val="none"/>
        </w:rPr>
        <w:t>Admin AVD</w:t>
      </w:r>
    </w:p>
    <w:p w14:paraId="11D089BD" w14:textId="31CCCB6F" w:rsidR="004B7B16" w:rsidRDefault="004B7B16" w:rsidP="004B7B16">
      <w:pPr>
        <w:numPr>
          <w:ilvl w:val="1"/>
          <w:numId w:val="12"/>
        </w:numPr>
        <w:contextualSpacing/>
        <w:rPr>
          <w:kern w:val="0"/>
          <w:lang w:val="en-US"/>
          <w14:ligatures w14:val="none"/>
        </w:rPr>
      </w:pPr>
      <w:r>
        <w:rPr>
          <w:kern w:val="0"/>
          <w:lang w:val="en-US"/>
          <w14:ligatures w14:val="none"/>
        </w:rPr>
        <w:t xml:space="preserve">Configure password: </w:t>
      </w:r>
      <w:r w:rsidR="00C534FC">
        <w:rPr>
          <w:kern w:val="0"/>
          <w:lang w:val="en-US"/>
          <w14:ligatures w14:val="none"/>
        </w:rPr>
        <w:t>or use the generated one</w:t>
      </w:r>
    </w:p>
    <w:p w14:paraId="0840D135" w14:textId="1DA1CB9F" w:rsidR="004B7B16" w:rsidRDefault="008B200B" w:rsidP="004B7B16">
      <w:pPr>
        <w:numPr>
          <w:ilvl w:val="1"/>
          <w:numId w:val="12"/>
        </w:numPr>
        <w:contextualSpacing/>
        <w:rPr>
          <w:kern w:val="0"/>
          <w:lang w:val="en-US"/>
          <w14:ligatures w14:val="none"/>
        </w:rPr>
      </w:pPr>
      <w:r>
        <w:rPr>
          <w:kern w:val="0"/>
          <w:lang w:val="en-US"/>
          <w14:ligatures w14:val="none"/>
        </w:rPr>
        <w:t>Assign the Global Administrator role</w:t>
      </w:r>
    </w:p>
    <w:p w14:paraId="39A6A4E9" w14:textId="77777777" w:rsidR="004B7B16" w:rsidRDefault="004B7B16" w:rsidP="004B7B16">
      <w:pPr>
        <w:numPr>
          <w:ilvl w:val="0"/>
          <w:numId w:val="12"/>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5BDBCE6D" w14:textId="77777777" w:rsidR="00E71330" w:rsidRDefault="00E71330" w:rsidP="00513607">
      <w:pPr>
        <w:rPr>
          <w:lang w:val="en-US"/>
        </w:rPr>
      </w:pPr>
    </w:p>
    <w:p w14:paraId="0C0CCB98" w14:textId="77777777" w:rsidR="00E61D0D" w:rsidRDefault="00E61D0D" w:rsidP="00513607">
      <w:pPr>
        <w:rPr>
          <w:lang w:val="en-US"/>
        </w:rPr>
      </w:pPr>
    </w:p>
    <w:p w14:paraId="4FFE1239" w14:textId="573D7648" w:rsidR="005507FA" w:rsidRPr="005507FA" w:rsidRDefault="005507FA" w:rsidP="005507FA">
      <w:pPr>
        <w:pStyle w:val="ListParagraph"/>
        <w:numPr>
          <w:ilvl w:val="0"/>
          <w:numId w:val="35"/>
        </w:numPr>
        <w:rPr>
          <w:lang w:val="en-US"/>
        </w:rPr>
      </w:pPr>
      <w:r w:rsidRPr="005507FA">
        <w:rPr>
          <w:lang w:val="en-US"/>
        </w:rPr>
        <w:t>Use an InPrivate Edge browser session</w:t>
      </w:r>
      <w:r w:rsidR="00252555">
        <w:rPr>
          <w:lang w:val="en-US"/>
        </w:rPr>
        <w:t>.</w:t>
      </w:r>
      <w:r w:rsidRPr="005507FA">
        <w:rPr>
          <w:lang w:val="en-US"/>
        </w:rPr>
        <w:t xml:space="preserve"> </w:t>
      </w:r>
    </w:p>
    <w:p w14:paraId="34518AF9" w14:textId="3F97B343" w:rsidR="00AB02BB" w:rsidRDefault="00AB02BB" w:rsidP="00AE3265">
      <w:pPr>
        <w:pStyle w:val="ListParagraph"/>
        <w:numPr>
          <w:ilvl w:val="0"/>
          <w:numId w:val="35"/>
        </w:numPr>
        <w:rPr>
          <w:lang w:val="en-US"/>
        </w:rPr>
      </w:pPr>
      <w:r>
        <w:rPr>
          <w:lang w:val="en-US"/>
        </w:rPr>
        <w:t xml:space="preserve">Go to </w:t>
      </w:r>
      <w:r w:rsidR="004F24C0">
        <w:rPr>
          <w:lang w:val="en-US"/>
        </w:rPr>
        <w:t xml:space="preserve">the </w:t>
      </w:r>
      <w:hyperlink r:id="rId25" w:history="1">
        <w:r w:rsidR="00AE3265">
          <w:rPr>
            <w:rStyle w:val="Hyperlink"/>
          </w:rPr>
          <w:t>Microsoft 365 Business Premium | Microsoft 365</w:t>
        </w:r>
      </w:hyperlink>
      <w:r w:rsidR="004F24C0" w:rsidRPr="00AE3265">
        <w:rPr>
          <w:lang w:val="en-US"/>
        </w:rPr>
        <w:t xml:space="preserve"> web</w:t>
      </w:r>
      <w:r w:rsidR="00AE3265" w:rsidRPr="00AE3265">
        <w:rPr>
          <w:lang w:val="en-US"/>
        </w:rPr>
        <w:t xml:space="preserve"> page.</w:t>
      </w:r>
    </w:p>
    <w:p w14:paraId="0E333F0C" w14:textId="735D6C16" w:rsidR="004E42DE" w:rsidRDefault="004E42DE" w:rsidP="00AE3265">
      <w:pPr>
        <w:pStyle w:val="ListParagraph"/>
        <w:numPr>
          <w:ilvl w:val="0"/>
          <w:numId w:val="35"/>
        </w:numPr>
        <w:rPr>
          <w:lang w:val="en-US"/>
        </w:rPr>
      </w:pPr>
      <w:r>
        <w:rPr>
          <w:lang w:val="en-US"/>
        </w:rPr>
        <w:t xml:space="preserve">Click </w:t>
      </w:r>
      <w:r w:rsidR="003B5580">
        <w:rPr>
          <w:lang w:val="en-US"/>
        </w:rPr>
        <w:t>the</w:t>
      </w:r>
      <w:r>
        <w:rPr>
          <w:lang w:val="en-US"/>
        </w:rPr>
        <w:t xml:space="preserve"> </w:t>
      </w:r>
      <w:r w:rsidR="003B5580" w:rsidRPr="003B5580">
        <w:rPr>
          <w:b/>
          <w:bCs/>
          <w:lang w:val="en-US"/>
        </w:rPr>
        <w:t>Try free for one month</w:t>
      </w:r>
      <w:r w:rsidR="003B5580" w:rsidRPr="003B5580">
        <w:rPr>
          <w:lang w:val="en-US"/>
        </w:rPr>
        <w:t xml:space="preserve"> button</w:t>
      </w:r>
      <w:r w:rsidR="003B5580">
        <w:rPr>
          <w:lang w:val="en-US"/>
        </w:rPr>
        <w:t>.</w:t>
      </w:r>
    </w:p>
    <w:p w14:paraId="1CAB4F67" w14:textId="4CB9EE7E" w:rsidR="00007BE2" w:rsidRPr="00445E20" w:rsidRDefault="00734D8A" w:rsidP="00AE3265">
      <w:pPr>
        <w:pStyle w:val="ListParagraph"/>
        <w:numPr>
          <w:ilvl w:val="0"/>
          <w:numId w:val="35"/>
        </w:numPr>
        <w:rPr>
          <w:lang w:val="en-US"/>
        </w:rPr>
      </w:pPr>
      <w:r w:rsidRPr="00445E20">
        <w:rPr>
          <w:lang w:val="en-US"/>
        </w:rPr>
        <w:t>Select the amount of users you want the trial licenses for (max. 25)</w:t>
      </w:r>
      <w:r w:rsidR="00F63BED" w:rsidRPr="00445E20">
        <w:rPr>
          <w:lang w:val="en-US"/>
        </w:rPr>
        <w:t xml:space="preserve">. For this lab a minimal amount of </w:t>
      </w:r>
      <w:r w:rsidR="00733168" w:rsidRPr="00445E20">
        <w:rPr>
          <w:lang w:val="en-US"/>
        </w:rPr>
        <w:t>3 licenses are necessary.</w:t>
      </w:r>
    </w:p>
    <w:p w14:paraId="3F7B4D14" w14:textId="230B6B0C" w:rsidR="00733168" w:rsidRPr="00445E20" w:rsidRDefault="00445E20" w:rsidP="00AE3265">
      <w:pPr>
        <w:pStyle w:val="ListParagraph"/>
        <w:numPr>
          <w:ilvl w:val="0"/>
          <w:numId w:val="35"/>
        </w:numPr>
        <w:rPr>
          <w:lang w:val="en-US"/>
        </w:rPr>
      </w:pPr>
      <w:r w:rsidRPr="00445E20">
        <w:rPr>
          <w:lang w:val="en-US"/>
        </w:rPr>
        <w:t xml:space="preserve">Click </w:t>
      </w:r>
      <w:r w:rsidRPr="00445E20">
        <w:rPr>
          <w:b/>
          <w:bCs/>
          <w:lang w:val="en-US"/>
        </w:rPr>
        <w:t>next</w:t>
      </w:r>
      <w:r w:rsidRPr="00445E20">
        <w:rPr>
          <w:lang w:val="en-US"/>
        </w:rPr>
        <w:t>.</w:t>
      </w:r>
    </w:p>
    <w:p w14:paraId="4FB6833E" w14:textId="62390435" w:rsidR="009B1131" w:rsidRDefault="00445E20" w:rsidP="009B1131">
      <w:pPr>
        <w:pStyle w:val="ListParagraph"/>
        <w:numPr>
          <w:ilvl w:val="0"/>
          <w:numId w:val="35"/>
        </w:numPr>
        <w:rPr>
          <w:lang w:val="en-US"/>
        </w:rPr>
      </w:pPr>
      <w:r>
        <w:rPr>
          <w:lang w:val="en-US"/>
        </w:rPr>
        <w:t xml:space="preserve">Fill in the </w:t>
      </w:r>
      <w:r w:rsidR="00C74E3B">
        <w:rPr>
          <w:lang w:val="en-US"/>
        </w:rPr>
        <w:t>account</w:t>
      </w:r>
      <w:r w:rsidR="009B1131">
        <w:rPr>
          <w:lang w:val="en-US"/>
        </w:rPr>
        <w:t xml:space="preserve"> </w:t>
      </w:r>
      <w:r w:rsidR="00A81160">
        <w:rPr>
          <w:lang w:val="en-US"/>
        </w:rPr>
        <w:t>you just created</w:t>
      </w:r>
      <w:r w:rsidR="009B1131">
        <w:rPr>
          <w:lang w:val="en-US"/>
        </w:rPr>
        <w:t xml:space="preserve"> </w:t>
      </w:r>
      <w:r w:rsidR="00A81160">
        <w:rPr>
          <w:lang w:val="en-US"/>
        </w:rPr>
        <w:t>in</w:t>
      </w:r>
      <w:r w:rsidR="009B1131">
        <w:rPr>
          <w:lang w:val="en-US"/>
        </w:rPr>
        <w:t xml:space="preserve"> the lab environment.</w:t>
      </w:r>
    </w:p>
    <w:p w14:paraId="6164E636" w14:textId="77777777" w:rsidR="008E4916" w:rsidRPr="008E4916" w:rsidRDefault="008919C8">
      <w:pPr>
        <w:pStyle w:val="ListParagraph"/>
        <w:numPr>
          <w:ilvl w:val="0"/>
          <w:numId w:val="35"/>
        </w:numPr>
        <w:shd w:val="clear" w:color="auto" w:fill="FFFFFF"/>
        <w:rPr>
          <w:rFonts w:eastAsia="Times New Roman"/>
          <w:color w:val="000000"/>
          <w:kern w:val="0"/>
          <w:sz w:val="21"/>
          <w:szCs w:val="21"/>
          <w:lang w:val="en-US"/>
          <w14:ligatures w14:val="none"/>
        </w:rPr>
      </w:pPr>
      <w:r w:rsidRPr="008E4916">
        <w:rPr>
          <w:lang w:val="en-US"/>
        </w:rPr>
        <w:t xml:space="preserve">Click </w:t>
      </w:r>
      <w:r w:rsidRPr="008E4916">
        <w:rPr>
          <w:b/>
          <w:bCs/>
          <w:lang w:val="en-US"/>
        </w:rPr>
        <w:t>next</w:t>
      </w:r>
      <w:r w:rsidRPr="008E4916">
        <w:rPr>
          <w:lang w:val="en-US"/>
        </w:rPr>
        <w:t>.</w:t>
      </w:r>
    </w:p>
    <w:p w14:paraId="07A76471" w14:textId="04CE4ED6" w:rsidR="008F74DE" w:rsidRPr="00AE62E1" w:rsidRDefault="008F74DE" w:rsidP="00AE62E1">
      <w:pPr>
        <w:pStyle w:val="ListParagraph"/>
        <w:numPr>
          <w:ilvl w:val="0"/>
          <w:numId w:val="35"/>
        </w:numPr>
        <w:rPr>
          <w:lang w:val="en-US"/>
        </w:rPr>
      </w:pPr>
      <w:r w:rsidRPr="008E4916">
        <w:rPr>
          <w:lang w:val="en-US"/>
        </w:rPr>
        <w:t>On the let’s get started page “</w:t>
      </w:r>
      <w:r w:rsidRPr="008E4916">
        <w:rPr>
          <w:rFonts w:eastAsia="Times New Roman"/>
          <w:color w:val="000000"/>
          <w:kern w:val="0"/>
          <w:sz w:val="21"/>
          <w:szCs w:val="21"/>
          <w:lang w:val="en-US"/>
          <w14:ligatures w14:val="none"/>
        </w:rPr>
        <w:t xml:space="preserve">Looks like </w:t>
      </w:r>
      <w:r w:rsidR="00E1447D">
        <w:rPr>
          <w:rFonts w:eastAsia="Times New Roman"/>
          <w:color w:val="000000"/>
          <w:kern w:val="0"/>
          <w:sz w:val="21"/>
          <w:szCs w:val="21"/>
          <w:lang w:val="en-US"/>
          <w14:ligatures w14:val="none"/>
        </w:rPr>
        <w:t>the account is assigned to a tenant already.</w:t>
      </w:r>
      <w:r w:rsidRPr="008E4916">
        <w:rPr>
          <w:rFonts w:eastAsia="Times New Roman"/>
          <w:color w:val="000000"/>
          <w:kern w:val="0"/>
          <w:sz w:val="21"/>
          <w:szCs w:val="21"/>
          <w:lang w:val="en-US"/>
          <w14:ligatures w14:val="none"/>
        </w:rPr>
        <w:t xml:space="preserve"> </w:t>
      </w:r>
      <w:r w:rsidR="0006689C">
        <w:rPr>
          <w:rFonts w:eastAsia="Times New Roman"/>
          <w:color w:val="000000"/>
          <w:kern w:val="0"/>
          <w:sz w:val="21"/>
          <w:szCs w:val="21"/>
          <w:lang w:val="en-US"/>
          <w14:ligatures w14:val="none"/>
        </w:rPr>
        <w:t>Sign in or create a new</w:t>
      </w:r>
      <w:r w:rsidR="00081580">
        <w:rPr>
          <w:rFonts w:eastAsia="Times New Roman"/>
          <w:color w:val="000000"/>
          <w:kern w:val="0"/>
          <w:sz w:val="21"/>
          <w:szCs w:val="21"/>
          <w:lang w:val="en-US"/>
          <w14:ligatures w14:val="none"/>
        </w:rPr>
        <w:t xml:space="preserve"> account.</w:t>
      </w:r>
      <w:r w:rsidR="008E4916" w:rsidRPr="00AE62E1">
        <w:rPr>
          <w:rFonts w:eastAsia="Times New Roman"/>
          <w:color w:val="000000"/>
          <w:kern w:val="0"/>
          <w:sz w:val="21"/>
          <w:szCs w:val="21"/>
          <w:lang w:val="en-US"/>
          <w14:ligatures w14:val="none"/>
        </w:rPr>
        <w:t xml:space="preserve"> </w:t>
      </w:r>
      <w:r w:rsidR="008E4916" w:rsidRPr="009E1E26">
        <w:rPr>
          <w:rFonts w:eastAsia="Times New Roman"/>
          <w:color w:val="000000"/>
          <w:kern w:val="0"/>
          <w:sz w:val="21"/>
          <w:szCs w:val="21"/>
          <w:lang w:val="en-US"/>
          <w14:ligatures w14:val="none"/>
        </w:rPr>
        <w:t>Click</w:t>
      </w:r>
      <w:r w:rsidR="008E4916" w:rsidRPr="00AE62E1">
        <w:rPr>
          <w:rFonts w:eastAsia="Times New Roman"/>
          <w:b/>
          <w:bCs/>
          <w:color w:val="000000"/>
          <w:kern w:val="0"/>
          <w:sz w:val="21"/>
          <w:szCs w:val="21"/>
          <w:lang w:val="en-US"/>
          <w14:ligatures w14:val="none"/>
        </w:rPr>
        <w:t xml:space="preserve"> </w:t>
      </w:r>
      <w:r w:rsidR="008951D6" w:rsidRPr="00C65772">
        <w:rPr>
          <w:b/>
          <w:bCs/>
          <w:lang w:val="en-US"/>
        </w:rPr>
        <w:t>Sign</w:t>
      </w:r>
      <w:r w:rsidR="008E4916" w:rsidRPr="00C65772">
        <w:rPr>
          <w:b/>
          <w:bCs/>
          <w:lang w:val="en-US"/>
        </w:rPr>
        <w:t xml:space="preserve"> </w:t>
      </w:r>
      <w:r w:rsidR="00506830" w:rsidRPr="00C65772">
        <w:rPr>
          <w:b/>
          <w:bCs/>
          <w:lang w:val="en-US"/>
        </w:rPr>
        <w:t>a</w:t>
      </w:r>
      <w:r w:rsidR="008E4916" w:rsidRPr="00C65772">
        <w:rPr>
          <w:b/>
          <w:bCs/>
          <w:lang w:val="en-US"/>
        </w:rPr>
        <w:t>ccount</w:t>
      </w:r>
      <w:r w:rsidR="008E4916" w:rsidRPr="00AE62E1">
        <w:rPr>
          <w:rFonts w:eastAsia="Times New Roman"/>
          <w:color w:val="000000"/>
          <w:kern w:val="0"/>
          <w:sz w:val="21"/>
          <w:szCs w:val="21"/>
          <w:lang w:val="en-US"/>
          <w14:ligatures w14:val="none"/>
        </w:rPr>
        <w:t>.</w:t>
      </w:r>
    </w:p>
    <w:p w14:paraId="3955F9FD" w14:textId="77777777" w:rsidR="002339F0" w:rsidRDefault="00583EC7" w:rsidP="00AE62E1">
      <w:pPr>
        <w:pStyle w:val="ListParagraph"/>
        <w:numPr>
          <w:ilvl w:val="0"/>
          <w:numId w:val="35"/>
        </w:numPr>
        <w:rPr>
          <w:lang w:val="en-US"/>
        </w:rPr>
      </w:pPr>
      <w:r>
        <w:rPr>
          <w:lang w:val="en-US"/>
        </w:rPr>
        <w:t>Login with the newly created account.</w:t>
      </w:r>
      <w:r w:rsidR="0054558D">
        <w:rPr>
          <w:lang w:val="en-US"/>
        </w:rPr>
        <w:t xml:space="preserve"> </w:t>
      </w:r>
      <w:r w:rsidR="00C47B86">
        <w:rPr>
          <w:lang w:val="en-US"/>
        </w:rPr>
        <w:t xml:space="preserve">Update the password and </w:t>
      </w:r>
      <w:r w:rsidR="002339F0">
        <w:rPr>
          <w:lang w:val="en-US"/>
        </w:rPr>
        <w:t>redirect to your hands-on lab tenant.</w:t>
      </w:r>
    </w:p>
    <w:p w14:paraId="39161D2B" w14:textId="77777777" w:rsidR="00180883" w:rsidRPr="0034337A" w:rsidRDefault="00180883" w:rsidP="00180883">
      <w:pPr>
        <w:pStyle w:val="ListParagraph"/>
        <w:numPr>
          <w:ilvl w:val="0"/>
          <w:numId w:val="35"/>
        </w:numPr>
        <w:rPr>
          <w:lang w:val="en-US"/>
        </w:rPr>
      </w:pPr>
      <w:r>
        <w:rPr>
          <w:lang w:val="en-US"/>
        </w:rPr>
        <w:t>Prove you are not a robot by providing your cell phone number</w:t>
      </w:r>
      <w:r w:rsidRPr="0034337A">
        <w:rPr>
          <w:lang w:val="en-US"/>
        </w:rPr>
        <w:t xml:space="preserve">. </w:t>
      </w:r>
      <w:r>
        <w:rPr>
          <w:lang w:val="en-US"/>
        </w:rPr>
        <w:t>Click</w:t>
      </w:r>
      <w:r w:rsidRPr="0034337A">
        <w:rPr>
          <w:lang w:val="en-US"/>
        </w:rPr>
        <w:t xml:space="preserve"> </w:t>
      </w:r>
      <w:proofErr w:type="spellStart"/>
      <w:r w:rsidRPr="0034337A">
        <w:rPr>
          <w:b/>
          <w:bCs/>
          <w:lang w:val="en-US"/>
        </w:rPr>
        <w:t>Sms</w:t>
      </w:r>
      <w:proofErr w:type="spellEnd"/>
      <w:r w:rsidRPr="0034337A">
        <w:rPr>
          <w:b/>
          <w:bCs/>
          <w:lang w:val="en-US"/>
        </w:rPr>
        <w:t xml:space="preserve"> me</w:t>
      </w:r>
      <w:r w:rsidRPr="0034337A">
        <w:rPr>
          <w:lang w:val="en-US"/>
        </w:rPr>
        <w:t>.</w:t>
      </w:r>
    </w:p>
    <w:p w14:paraId="2069D8E2" w14:textId="77777777" w:rsidR="00180883" w:rsidRPr="0034337A" w:rsidRDefault="00180883" w:rsidP="00180883">
      <w:pPr>
        <w:pStyle w:val="ListParagraph"/>
        <w:numPr>
          <w:ilvl w:val="0"/>
          <w:numId w:val="35"/>
        </w:numPr>
        <w:rPr>
          <w:lang w:val="en-US"/>
        </w:rPr>
      </w:pPr>
      <w:r>
        <w:rPr>
          <w:lang w:val="en-US"/>
        </w:rPr>
        <w:t xml:space="preserve">Provide your </w:t>
      </w:r>
      <w:r w:rsidRPr="0034337A">
        <w:rPr>
          <w:lang w:val="en-US"/>
        </w:rPr>
        <w:t>verificati</w:t>
      </w:r>
      <w:r>
        <w:rPr>
          <w:lang w:val="en-US"/>
        </w:rPr>
        <w:t xml:space="preserve">on </w:t>
      </w:r>
      <w:r w:rsidRPr="0034337A">
        <w:rPr>
          <w:lang w:val="en-US"/>
        </w:rPr>
        <w:t xml:space="preserve">code </w:t>
      </w:r>
      <w:r>
        <w:rPr>
          <w:lang w:val="en-US"/>
        </w:rPr>
        <w:t xml:space="preserve">and click </w:t>
      </w:r>
      <w:r w:rsidRPr="002558C8">
        <w:rPr>
          <w:b/>
          <w:bCs/>
          <w:lang w:val="en-US"/>
        </w:rPr>
        <w:t>Start your free trial period</w:t>
      </w:r>
      <w:r w:rsidRPr="0034337A">
        <w:rPr>
          <w:lang w:val="en-US"/>
        </w:rPr>
        <w:t>.</w:t>
      </w:r>
    </w:p>
    <w:p w14:paraId="17B21CE9" w14:textId="77777777" w:rsidR="00180883" w:rsidRPr="0034337A" w:rsidRDefault="00180883" w:rsidP="00180883">
      <w:pPr>
        <w:pStyle w:val="ListParagraph"/>
        <w:numPr>
          <w:ilvl w:val="0"/>
          <w:numId w:val="35"/>
        </w:numPr>
        <w:rPr>
          <w:lang w:val="en-US"/>
        </w:rPr>
      </w:pPr>
      <w:r>
        <w:rPr>
          <w:lang w:val="en-US"/>
        </w:rPr>
        <w:t>Click</w:t>
      </w:r>
      <w:r w:rsidRPr="0034337A">
        <w:rPr>
          <w:lang w:val="en-US"/>
        </w:rPr>
        <w:t xml:space="preserve"> </w:t>
      </w:r>
      <w:r>
        <w:rPr>
          <w:b/>
          <w:bCs/>
          <w:lang w:val="en-US"/>
        </w:rPr>
        <w:t>Try now</w:t>
      </w:r>
      <w:r w:rsidRPr="0034337A">
        <w:rPr>
          <w:lang w:val="en-US"/>
        </w:rPr>
        <w:t>.</w:t>
      </w:r>
    </w:p>
    <w:p w14:paraId="270BE313" w14:textId="77777777" w:rsidR="00180883" w:rsidRPr="0034337A" w:rsidRDefault="00180883" w:rsidP="00180883">
      <w:pPr>
        <w:pStyle w:val="ListParagraph"/>
        <w:numPr>
          <w:ilvl w:val="0"/>
          <w:numId w:val="35"/>
        </w:numPr>
        <w:rPr>
          <w:lang w:val="en-US"/>
        </w:rPr>
      </w:pPr>
      <w:r>
        <w:rPr>
          <w:lang w:val="en-US"/>
        </w:rPr>
        <w:t>Click</w:t>
      </w:r>
      <w:r w:rsidRPr="0034337A">
        <w:rPr>
          <w:lang w:val="en-US"/>
        </w:rPr>
        <w:t xml:space="preserve"> </w:t>
      </w:r>
      <w:r>
        <w:rPr>
          <w:b/>
          <w:bCs/>
          <w:lang w:val="en-US"/>
        </w:rPr>
        <w:t>Continue</w:t>
      </w:r>
      <w:r w:rsidRPr="0034337A">
        <w:rPr>
          <w:lang w:val="en-US"/>
        </w:rPr>
        <w:t>.</w:t>
      </w:r>
    </w:p>
    <w:p w14:paraId="3A571039" w14:textId="77777777" w:rsidR="00180883" w:rsidRDefault="00180883" w:rsidP="00AE62E1">
      <w:pPr>
        <w:pStyle w:val="ListParagraph"/>
        <w:numPr>
          <w:ilvl w:val="0"/>
          <w:numId w:val="35"/>
        </w:numPr>
        <w:rPr>
          <w:lang w:val="en-US"/>
        </w:rPr>
      </w:pPr>
    </w:p>
    <w:p w14:paraId="6A1D1901" w14:textId="0050DDB4" w:rsidR="00AE62E1" w:rsidRDefault="009E1E26" w:rsidP="00AE62E1">
      <w:pPr>
        <w:pStyle w:val="ListParagraph"/>
        <w:numPr>
          <w:ilvl w:val="0"/>
          <w:numId w:val="35"/>
        </w:numPr>
        <w:rPr>
          <w:lang w:val="en-US"/>
        </w:rPr>
      </w:pPr>
      <w:r>
        <w:rPr>
          <w:lang w:val="en-US"/>
        </w:rPr>
        <w:t>Fill in your information</w:t>
      </w:r>
      <w:r w:rsidR="005E12E2">
        <w:rPr>
          <w:lang w:val="en-US"/>
        </w:rPr>
        <w:t xml:space="preserve">. Click </w:t>
      </w:r>
      <w:r w:rsidR="005E12E2" w:rsidRPr="00120CF6">
        <w:rPr>
          <w:b/>
          <w:bCs/>
          <w:lang w:val="en-US"/>
        </w:rPr>
        <w:t>Next</w:t>
      </w:r>
      <w:r w:rsidR="005E12E2">
        <w:rPr>
          <w:lang w:val="en-US"/>
        </w:rPr>
        <w:t>.</w:t>
      </w:r>
    </w:p>
    <w:p w14:paraId="38852A85" w14:textId="7F521DF0" w:rsidR="00997B74" w:rsidRDefault="00997B74" w:rsidP="00AE62E1">
      <w:pPr>
        <w:pStyle w:val="ListParagraph"/>
        <w:numPr>
          <w:ilvl w:val="0"/>
          <w:numId w:val="35"/>
        </w:numPr>
        <w:rPr>
          <w:lang w:val="en-US"/>
        </w:rPr>
      </w:pPr>
      <w:r>
        <w:rPr>
          <w:lang w:val="en-US"/>
        </w:rPr>
        <w:t xml:space="preserve">On the “Tell us about you” page, fill in the details to receive </w:t>
      </w:r>
      <w:r w:rsidR="007D54DB">
        <w:rPr>
          <w:lang w:val="en-US"/>
        </w:rPr>
        <w:t>a verification code.</w:t>
      </w:r>
    </w:p>
    <w:p w14:paraId="7757F1C4" w14:textId="6885BB6F" w:rsidR="007D54DB" w:rsidRDefault="0053045B" w:rsidP="00AE62E1">
      <w:pPr>
        <w:pStyle w:val="ListParagraph"/>
        <w:numPr>
          <w:ilvl w:val="0"/>
          <w:numId w:val="35"/>
        </w:numPr>
        <w:rPr>
          <w:lang w:val="en-US"/>
        </w:rPr>
      </w:pPr>
      <w:r>
        <w:rPr>
          <w:lang w:val="en-US"/>
        </w:rPr>
        <w:lastRenderedPageBreak/>
        <w:t xml:space="preserve">Fill in the code and </w:t>
      </w:r>
      <w:r w:rsidR="00E367A4">
        <w:rPr>
          <w:lang w:val="en-US"/>
        </w:rPr>
        <w:t xml:space="preserve">click </w:t>
      </w:r>
      <w:r w:rsidR="00EB4DFC" w:rsidRPr="00EB4DFC">
        <w:rPr>
          <w:b/>
          <w:bCs/>
          <w:lang w:val="en-US"/>
        </w:rPr>
        <w:t>Verify Code</w:t>
      </w:r>
      <w:r w:rsidR="00EB4DFC">
        <w:rPr>
          <w:lang w:val="en-US"/>
        </w:rPr>
        <w:t>.</w:t>
      </w:r>
    </w:p>
    <w:p w14:paraId="2A2E0EAB" w14:textId="4AAEE882" w:rsidR="00EB4DFC" w:rsidRDefault="00B701D0" w:rsidP="00AE62E1">
      <w:pPr>
        <w:pStyle w:val="ListParagraph"/>
        <w:numPr>
          <w:ilvl w:val="0"/>
          <w:numId w:val="35"/>
        </w:numPr>
        <w:rPr>
          <w:lang w:val="en-US"/>
        </w:rPr>
      </w:pPr>
      <w:r>
        <w:rPr>
          <w:lang w:val="en-US"/>
        </w:rPr>
        <w:t xml:space="preserve">Fill in a domain name and set a password. Click </w:t>
      </w:r>
      <w:r w:rsidRPr="00B701D0">
        <w:rPr>
          <w:b/>
          <w:bCs/>
          <w:lang w:val="en-US"/>
        </w:rPr>
        <w:t>Next</w:t>
      </w:r>
      <w:r>
        <w:rPr>
          <w:lang w:val="en-US"/>
        </w:rPr>
        <w:t>.</w:t>
      </w:r>
    </w:p>
    <w:p w14:paraId="606BAB4E" w14:textId="40B020C8" w:rsidR="00F576DE" w:rsidRDefault="00F576DE" w:rsidP="00AE62E1">
      <w:pPr>
        <w:pStyle w:val="ListParagraph"/>
        <w:numPr>
          <w:ilvl w:val="0"/>
          <w:numId w:val="35"/>
        </w:numPr>
        <w:rPr>
          <w:lang w:val="en-US"/>
        </w:rPr>
      </w:pPr>
      <w:r>
        <w:rPr>
          <w:lang w:val="en-US"/>
        </w:rPr>
        <w:t xml:space="preserve">Click </w:t>
      </w:r>
      <w:r w:rsidRPr="00F576DE">
        <w:rPr>
          <w:b/>
          <w:bCs/>
          <w:lang w:val="en-US"/>
        </w:rPr>
        <w:t>Add payment method</w:t>
      </w:r>
      <w:r>
        <w:rPr>
          <w:lang w:val="en-US"/>
        </w:rPr>
        <w:t>.</w:t>
      </w:r>
    </w:p>
    <w:p w14:paraId="6B26DA13" w14:textId="3FA60A5B" w:rsidR="00572F4C" w:rsidRDefault="00572F4C" w:rsidP="00AE62E1">
      <w:pPr>
        <w:pStyle w:val="ListParagraph"/>
        <w:numPr>
          <w:ilvl w:val="0"/>
          <w:numId w:val="35"/>
        </w:numPr>
        <w:rPr>
          <w:lang w:val="en-US"/>
        </w:rPr>
      </w:pPr>
      <w:r>
        <w:rPr>
          <w:lang w:val="en-US"/>
        </w:rPr>
        <w:t>Provide payment details and click</w:t>
      </w:r>
      <w:r w:rsidR="00843CA7">
        <w:rPr>
          <w:lang w:val="en-US"/>
        </w:rPr>
        <w:t xml:space="preserve"> </w:t>
      </w:r>
      <w:r w:rsidR="00843CA7" w:rsidRPr="00843CA7">
        <w:rPr>
          <w:b/>
          <w:bCs/>
          <w:lang w:val="en-US"/>
        </w:rPr>
        <w:t>Save</w:t>
      </w:r>
      <w:r w:rsidR="00843CA7">
        <w:rPr>
          <w:lang w:val="en-US"/>
        </w:rPr>
        <w:t>.</w:t>
      </w:r>
    </w:p>
    <w:p w14:paraId="245089EA" w14:textId="5D034D8C" w:rsidR="004467B7" w:rsidRDefault="004467B7" w:rsidP="00AE62E1">
      <w:pPr>
        <w:pStyle w:val="ListParagraph"/>
        <w:numPr>
          <w:ilvl w:val="0"/>
          <w:numId w:val="35"/>
        </w:numPr>
        <w:rPr>
          <w:lang w:val="en-US"/>
        </w:rPr>
      </w:pPr>
      <w:r>
        <w:rPr>
          <w:lang w:val="en-US"/>
        </w:rPr>
        <w:t>TODO</w:t>
      </w:r>
    </w:p>
    <w:p w14:paraId="6851FF93" w14:textId="7F2B81E2" w:rsidR="00843CA7" w:rsidRPr="00AE62E1" w:rsidRDefault="00843CA7" w:rsidP="004467B7">
      <w:pPr>
        <w:pStyle w:val="ListParagraph"/>
        <w:rPr>
          <w:lang w:val="en-US"/>
        </w:rPr>
      </w:pPr>
    </w:p>
    <w:p w14:paraId="2C19E556" w14:textId="77777777" w:rsidR="00AE3265" w:rsidRPr="00445E20" w:rsidRDefault="00AE3265" w:rsidP="00AB02BB">
      <w:pPr>
        <w:rPr>
          <w:lang w:val="en-US"/>
        </w:rPr>
      </w:pPr>
    </w:p>
    <w:p w14:paraId="51CA16CB" w14:textId="150E7B9C" w:rsidR="008A528B" w:rsidRPr="0034337A" w:rsidRDefault="00C95A54" w:rsidP="008A528B">
      <w:pPr>
        <w:pStyle w:val="Heading2"/>
        <w:rPr>
          <w:lang w:val="en-US"/>
        </w:rPr>
      </w:pPr>
      <w:r>
        <w:rPr>
          <w:lang w:val="en-US"/>
        </w:rPr>
        <w:t xml:space="preserve">Add </w:t>
      </w:r>
      <w:r w:rsidR="008A528B" w:rsidRPr="0034337A">
        <w:rPr>
          <w:lang w:val="en-US"/>
        </w:rPr>
        <w:t>Microsoft Business Premium Licen</w:t>
      </w:r>
      <w:r w:rsidR="00397FFA">
        <w:rPr>
          <w:lang w:val="en-US"/>
        </w:rPr>
        <w:t>s</w:t>
      </w:r>
      <w:r w:rsidR="008A528B" w:rsidRPr="0034337A">
        <w:rPr>
          <w:lang w:val="en-US"/>
        </w:rPr>
        <w:t>es</w:t>
      </w:r>
      <w:bookmarkEnd w:id="13"/>
      <w:r w:rsidR="003D6672">
        <w:rPr>
          <w:lang w:val="en-US"/>
        </w:rPr>
        <w:t xml:space="preserve"> – option 2</w:t>
      </w:r>
    </w:p>
    <w:p w14:paraId="50D9398C" w14:textId="1E180B00" w:rsidR="008A528B" w:rsidRPr="0034337A" w:rsidRDefault="00B94B22" w:rsidP="008A528B">
      <w:pPr>
        <w:rPr>
          <w:lang w:val="en-US"/>
        </w:rPr>
      </w:pPr>
      <w:r w:rsidRPr="010DA4D0">
        <w:rPr>
          <w:lang w:val="en-US"/>
        </w:rPr>
        <w:t xml:space="preserve">Time to add </w:t>
      </w:r>
      <w:r w:rsidR="008B7565" w:rsidRPr="010DA4D0">
        <w:rPr>
          <w:lang w:val="en-US"/>
        </w:rPr>
        <w:t xml:space="preserve">the </w:t>
      </w:r>
      <w:r w:rsidR="008A528B" w:rsidRPr="010DA4D0">
        <w:rPr>
          <w:lang w:val="en-US"/>
        </w:rPr>
        <w:t>Microsoft 365 Business Premium-licen</w:t>
      </w:r>
      <w:r w:rsidR="008B7565" w:rsidRPr="010DA4D0">
        <w:rPr>
          <w:lang w:val="en-US"/>
        </w:rPr>
        <w:t>s</w:t>
      </w:r>
      <w:r w:rsidR="008A528B" w:rsidRPr="010DA4D0">
        <w:rPr>
          <w:lang w:val="en-US"/>
        </w:rPr>
        <w:t xml:space="preserve">es </w:t>
      </w:r>
      <w:r w:rsidR="008B7565" w:rsidRPr="010DA4D0">
        <w:rPr>
          <w:lang w:val="en-US"/>
        </w:rPr>
        <w:t>to</w:t>
      </w:r>
      <w:r w:rsidR="38926DC2" w:rsidRPr="010DA4D0">
        <w:rPr>
          <w:lang w:val="en-US"/>
        </w:rPr>
        <w:t xml:space="preserve"> t</w:t>
      </w:r>
      <w:r w:rsidR="008B7565" w:rsidRPr="010DA4D0">
        <w:rPr>
          <w:lang w:val="en-US"/>
        </w:rPr>
        <w:t>he tenant</w:t>
      </w:r>
      <w:r w:rsidR="008A528B" w:rsidRPr="010DA4D0">
        <w:rPr>
          <w:lang w:val="en-US"/>
        </w:rPr>
        <w:t>.</w:t>
      </w:r>
      <w:r w:rsidR="000C6C22" w:rsidRPr="010DA4D0">
        <w:rPr>
          <w:lang w:val="en-US"/>
        </w:rPr>
        <w:t xml:space="preserve"> These</w:t>
      </w:r>
      <w:r w:rsidR="008A528B" w:rsidRPr="010DA4D0">
        <w:rPr>
          <w:lang w:val="en-US"/>
        </w:rPr>
        <w:t xml:space="preserve"> licen</w:t>
      </w:r>
      <w:r w:rsidR="000C6C22" w:rsidRPr="010DA4D0">
        <w:rPr>
          <w:lang w:val="en-US"/>
        </w:rPr>
        <w:t>s</w:t>
      </w:r>
      <w:r w:rsidR="008A528B" w:rsidRPr="010DA4D0">
        <w:rPr>
          <w:lang w:val="en-US"/>
        </w:rPr>
        <w:t xml:space="preserve">es </w:t>
      </w:r>
      <w:r w:rsidR="00045789" w:rsidRPr="010DA4D0">
        <w:rPr>
          <w:lang w:val="en-US"/>
        </w:rPr>
        <w:t xml:space="preserve">are trial </w:t>
      </w:r>
      <w:r w:rsidR="008A528B" w:rsidRPr="010DA4D0">
        <w:rPr>
          <w:lang w:val="en-US"/>
        </w:rPr>
        <w:t>licen</w:t>
      </w:r>
      <w:r w:rsidR="00045789" w:rsidRPr="010DA4D0">
        <w:rPr>
          <w:lang w:val="en-US"/>
        </w:rPr>
        <w:t>s</w:t>
      </w:r>
      <w:r w:rsidR="008A528B" w:rsidRPr="010DA4D0">
        <w:rPr>
          <w:lang w:val="en-US"/>
        </w:rPr>
        <w:t xml:space="preserve">es </w:t>
      </w:r>
      <w:r w:rsidR="000D124C" w:rsidRPr="010DA4D0">
        <w:rPr>
          <w:lang w:val="en-US"/>
        </w:rPr>
        <w:t xml:space="preserve">and can be used for a </w:t>
      </w:r>
      <w:r w:rsidR="4BE05367" w:rsidRPr="010DA4D0">
        <w:rPr>
          <w:lang w:val="en-US"/>
        </w:rPr>
        <w:t>one-month</w:t>
      </w:r>
      <w:r w:rsidR="008A528B" w:rsidRPr="010DA4D0">
        <w:rPr>
          <w:lang w:val="en-US"/>
        </w:rPr>
        <w:t xml:space="preserve"> </w:t>
      </w:r>
      <w:r w:rsidR="00373993" w:rsidRPr="010DA4D0">
        <w:rPr>
          <w:lang w:val="en-US"/>
        </w:rPr>
        <w:t>period</w:t>
      </w:r>
      <w:r w:rsidR="008A528B" w:rsidRPr="010DA4D0">
        <w:rPr>
          <w:lang w:val="en-US"/>
        </w:rPr>
        <w:t>.</w:t>
      </w:r>
    </w:p>
    <w:p w14:paraId="38818222" w14:textId="77777777" w:rsidR="008A528B" w:rsidRPr="0034337A" w:rsidRDefault="008A528B" w:rsidP="008A528B">
      <w:pPr>
        <w:rPr>
          <w:lang w:val="en-US"/>
        </w:rPr>
      </w:pPr>
    </w:p>
    <w:p w14:paraId="5B6A16C2" w14:textId="3EDA892B" w:rsidR="008A528B" w:rsidRPr="0034337A" w:rsidRDefault="0019683F" w:rsidP="002D2D5F">
      <w:pPr>
        <w:pStyle w:val="ListParagraph"/>
        <w:numPr>
          <w:ilvl w:val="0"/>
          <w:numId w:val="38"/>
        </w:numPr>
        <w:rPr>
          <w:lang w:val="en-US"/>
        </w:rPr>
      </w:pPr>
      <w:r>
        <w:rPr>
          <w:lang w:val="en-US"/>
        </w:rPr>
        <w:t>Go to the</w:t>
      </w:r>
      <w:r w:rsidR="008A528B" w:rsidRPr="0034337A">
        <w:rPr>
          <w:lang w:val="en-US"/>
        </w:rPr>
        <w:t xml:space="preserve"> </w:t>
      </w:r>
      <w:hyperlink r:id="rId26" w:history="1">
        <w:r w:rsidR="008A528B" w:rsidRPr="0034337A">
          <w:rPr>
            <w:rStyle w:val="Hyperlink"/>
            <w:lang w:val="en-US"/>
          </w:rPr>
          <w:t>https://admin.microsoft.com</w:t>
        </w:r>
      </w:hyperlink>
      <w:r w:rsidR="008A528B" w:rsidRPr="0034337A">
        <w:rPr>
          <w:lang w:val="en-US"/>
        </w:rPr>
        <w:t xml:space="preserve"> </w:t>
      </w:r>
      <w:r>
        <w:rPr>
          <w:lang w:val="en-US"/>
        </w:rPr>
        <w:t>web page.</w:t>
      </w:r>
    </w:p>
    <w:p w14:paraId="0FF80A77" w14:textId="6A66AF72" w:rsidR="008A528B" w:rsidRPr="0034337A" w:rsidRDefault="0019683F" w:rsidP="002D2D5F">
      <w:pPr>
        <w:pStyle w:val="ListParagraph"/>
        <w:numPr>
          <w:ilvl w:val="0"/>
          <w:numId w:val="38"/>
        </w:numPr>
        <w:rPr>
          <w:lang w:val="en-US"/>
        </w:rPr>
      </w:pPr>
      <w:r>
        <w:rPr>
          <w:lang w:val="en-US"/>
        </w:rPr>
        <w:t xml:space="preserve">Click </w:t>
      </w:r>
      <w:r w:rsidR="004C18EB" w:rsidRPr="004C18EB">
        <w:rPr>
          <w:b/>
          <w:bCs/>
          <w:lang w:val="en-US"/>
        </w:rPr>
        <w:t>Billing</w:t>
      </w:r>
      <w:r w:rsidR="004C18EB">
        <w:rPr>
          <w:lang w:val="en-US"/>
        </w:rPr>
        <w:t xml:space="preserve"> </w:t>
      </w:r>
      <w:r w:rsidR="00C7203A">
        <w:rPr>
          <w:lang w:val="en-US"/>
        </w:rPr>
        <w:t xml:space="preserve">in the </w:t>
      </w:r>
      <w:r w:rsidR="008A528B" w:rsidRPr="0034337A">
        <w:rPr>
          <w:lang w:val="en-US"/>
        </w:rPr>
        <w:t>Microsoft 365</w:t>
      </w:r>
      <w:r w:rsidR="00C7203A">
        <w:rPr>
          <w:lang w:val="en-US"/>
        </w:rPr>
        <w:t xml:space="preserve"> admin </w:t>
      </w:r>
      <w:r w:rsidR="008A528B" w:rsidRPr="0034337A">
        <w:rPr>
          <w:lang w:val="en-US"/>
        </w:rPr>
        <w:t>cent</w:t>
      </w:r>
      <w:r w:rsidR="00C7203A">
        <w:rPr>
          <w:lang w:val="en-US"/>
        </w:rPr>
        <w:t>er</w:t>
      </w:r>
      <w:r w:rsidR="008A528B" w:rsidRPr="0034337A">
        <w:rPr>
          <w:lang w:val="en-US"/>
        </w:rPr>
        <w:t>.</w:t>
      </w:r>
    </w:p>
    <w:p w14:paraId="39B61F9E" w14:textId="46138D97" w:rsidR="008A528B" w:rsidRPr="00FC771C" w:rsidRDefault="00FF1D51" w:rsidP="002D2D5F">
      <w:pPr>
        <w:pStyle w:val="ListParagraph"/>
        <w:numPr>
          <w:ilvl w:val="0"/>
          <w:numId w:val="38"/>
        </w:numPr>
        <w:rPr>
          <w:lang w:val="en-US"/>
        </w:rPr>
      </w:pPr>
      <w:r w:rsidRPr="00FC771C">
        <w:rPr>
          <w:lang w:val="nl-NL"/>
        </w:rPr>
        <w:t xml:space="preserve">Under </w:t>
      </w:r>
      <w:proofErr w:type="spellStart"/>
      <w:r w:rsidRPr="00FC771C">
        <w:rPr>
          <w:lang w:val="nl-NL"/>
        </w:rPr>
        <w:t>Billing</w:t>
      </w:r>
      <w:proofErr w:type="spellEnd"/>
      <w:r w:rsidRPr="00FC771C">
        <w:rPr>
          <w:lang w:val="nl-NL"/>
        </w:rPr>
        <w:t xml:space="preserve"> </w:t>
      </w:r>
      <w:r w:rsidR="00D52007">
        <w:rPr>
          <w:lang w:val="en-US"/>
        </w:rPr>
        <w:t>click</w:t>
      </w:r>
      <w:r w:rsidR="001E0976">
        <w:rPr>
          <w:lang w:val="en-US"/>
        </w:rPr>
        <w:t xml:space="preserve"> </w:t>
      </w:r>
      <w:r w:rsidR="00D52007" w:rsidRPr="00D52007">
        <w:rPr>
          <w:b/>
          <w:bCs/>
          <w:lang w:val="en-US"/>
        </w:rPr>
        <w:t>Purchase Services</w:t>
      </w:r>
      <w:r w:rsidR="008A528B" w:rsidRPr="00FC771C">
        <w:rPr>
          <w:lang w:val="nl-NL"/>
        </w:rPr>
        <w:t>.</w:t>
      </w:r>
    </w:p>
    <w:p w14:paraId="1AE7C692" w14:textId="7D19DBC8" w:rsidR="008A528B" w:rsidRPr="0034337A" w:rsidRDefault="00A06884" w:rsidP="002D2D5F">
      <w:pPr>
        <w:pStyle w:val="ListParagraph"/>
        <w:numPr>
          <w:ilvl w:val="0"/>
          <w:numId w:val="38"/>
        </w:numPr>
        <w:rPr>
          <w:lang w:val="en-US"/>
        </w:rPr>
      </w:pPr>
      <w:r>
        <w:rPr>
          <w:lang w:val="en-US"/>
        </w:rPr>
        <w:t xml:space="preserve">Search for </w:t>
      </w:r>
      <w:r w:rsidR="008A528B" w:rsidRPr="0034337A">
        <w:rPr>
          <w:b/>
          <w:bCs/>
          <w:lang w:val="en-US"/>
        </w:rPr>
        <w:t>Microsoft 365 Business Premium</w:t>
      </w:r>
      <w:r w:rsidR="008A528B" w:rsidRPr="0034337A">
        <w:rPr>
          <w:lang w:val="en-US"/>
        </w:rPr>
        <w:t>.</w:t>
      </w:r>
    </w:p>
    <w:p w14:paraId="48B97E2B" w14:textId="77777777" w:rsidR="008A528B" w:rsidRPr="0034337A" w:rsidRDefault="008A528B" w:rsidP="008A528B">
      <w:pPr>
        <w:rPr>
          <w:lang w:val="en-US"/>
        </w:rPr>
      </w:pPr>
    </w:p>
    <w:p w14:paraId="0F2A1B21" w14:textId="57F4D8AE" w:rsidR="008A528B" w:rsidRPr="0034337A" w:rsidRDefault="00A06884" w:rsidP="008A528B">
      <w:pPr>
        <w:pStyle w:val="NoteImportant"/>
        <w:rPr>
          <w:lang w:val="en-US"/>
        </w:rPr>
      </w:pPr>
      <w:r>
        <w:rPr>
          <w:b/>
          <w:bCs/>
          <w:lang w:val="en-US"/>
        </w:rPr>
        <w:t>Note</w:t>
      </w:r>
      <w:r w:rsidR="008A528B" w:rsidRPr="0034337A">
        <w:rPr>
          <w:lang w:val="en-US"/>
        </w:rPr>
        <w:t>:</w:t>
      </w:r>
      <w:r>
        <w:rPr>
          <w:lang w:val="en-US"/>
        </w:rPr>
        <w:t xml:space="preserve"> There are different offerings </w:t>
      </w:r>
      <w:r w:rsidR="008A528B" w:rsidRPr="0034337A">
        <w:rPr>
          <w:lang w:val="en-US"/>
        </w:rPr>
        <w:t xml:space="preserve">Microsoft 365. </w:t>
      </w:r>
      <w:r w:rsidR="001E281B">
        <w:rPr>
          <w:lang w:val="en-US"/>
        </w:rPr>
        <w:t xml:space="preserve">Please select the </w:t>
      </w:r>
      <w:r w:rsidR="008A528B" w:rsidRPr="0034337A">
        <w:rPr>
          <w:b/>
          <w:bCs/>
          <w:lang w:val="en-US"/>
        </w:rPr>
        <w:t>Microsoft 365 Business Premium</w:t>
      </w:r>
      <w:r w:rsidR="008A528B" w:rsidRPr="0034337A">
        <w:rPr>
          <w:lang w:val="en-US"/>
        </w:rPr>
        <w:t xml:space="preserve">. </w:t>
      </w:r>
      <w:r w:rsidR="0072133A">
        <w:rPr>
          <w:lang w:val="en-US"/>
        </w:rPr>
        <w:t xml:space="preserve">Make sure not to select the </w:t>
      </w:r>
      <w:r w:rsidR="008A528B" w:rsidRPr="0034337A">
        <w:rPr>
          <w:lang w:val="en-US"/>
        </w:rPr>
        <w:t>(</w:t>
      </w:r>
      <w:r w:rsidR="0072133A">
        <w:rPr>
          <w:lang w:val="en-US"/>
        </w:rPr>
        <w:t>month to month</w:t>
      </w:r>
      <w:r w:rsidR="008A528B" w:rsidRPr="0034337A">
        <w:rPr>
          <w:lang w:val="en-US"/>
        </w:rPr>
        <w:t xml:space="preserve">) </w:t>
      </w:r>
      <w:r w:rsidR="0072133A">
        <w:rPr>
          <w:lang w:val="en-US"/>
        </w:rPr>
        <w:t>offering</w:t>
      </w:r>
      <w:r w:rsidR="008A528B" w:rsidRPr="0034337A">
        <w:rPr>
          <w:lang w:val="en-US"/>
        </w:rPr>
        <w:t>.</w:t>
      </w:r>
    </w:p>
    <w:p w14:paraId="5D5F7CDB" w14:textId="77777777" w:rsidR="008A528B" w:rsidRPr="0034337A" w:rsidRDefault="008A528B" w:rsidP="008A528B">
      <w:pPr>
        <w:rPr>
          <w:lang w:val="en-US"/>
        </w:rPr>
      </w:pPr>
    </w:p>
    <w:p w14:paraId="3345BC6B" w14:textId="77777777" w:rsidR="008A528B" w:rsidRPr="0034337A" w:rsidRDefault="008A528B" w:rsidP="008A528B">
      <w:pPr>
        <w:rPr>
          <w:lang w:val="en-US"/>
        </w:rPr>
      </w:pPr>
      <w:r w:rsidRPr="0034337A">
        <w:rPr>
          <w:noProof/>
          <w:lang w:val="en-US"/>
          <w14:ligatures w14:val="none"/>
        </w:rPr>
        <w:drawing>
          <wp:inline distT="0" distB="0" distL="0" distR="0" wp14:anchorId="264DF816" wp14:editId="18332C3A">
            <wp:extent cx="5943600" cy="1929130"/>
            <wp:effectExtent l="0" t="0" r="0" b="0"/>
            <wp:docPr id="318925002" name="Picture 31892500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7"/>
                    <a:stretch>
                      <a:fillRect/>
                    </a:stretch>
                  </pic:blipFill>
                  <pic:spPr>
                    <a:xfrm>
                      <a:off x="0" y="0"/>
                      <a:ext cx="5943600" cy="1929130"/>
                    </a:xfrm>
                    <a:prstGeom prst="rect">
                      <a:avLst/>
                    </a:prstGeom>
                  </pic:spPr>
                </pic:pic>
              </a:graphicData>
            </a:graphic>
          </wp:inline>
        </w:drawing>
      </w:r>
    </w:p>
    <w:p w14:paraId="155A2D11" w14:textId="77777777" w:rsidR="008A528B" w:rsidRPr="0034337A" w:rsidRDefault="008A528B" w:rsidP="008A528B">
      <w:pPr>
        <w:rPr>
          <w:lang w:val="en-US"/>
        </w:rPr>
      </w:pPr>
    </w:p>
    <w:p w14:paraId="3F7F90A2" w14:textId="77777777" w:rsidR="008A528B" w:rsidRPr="0034337A" w:rsidRDefault="008A528B" w:rsidP="008A528B">
      <w:pPr>
        <w:rPr>
          <w:lang w:val="en-US"/>
        </w:rPr>
      </w:pPr>
    </w:p>
    <w:p w14:paraId="1BDC7E2E" w14:textId="0ED9BFA6" w:rsidR="008A528B" w:rsidRPr="0034337A" w:rsidRDefault="0072133A" w:rsidP="008A528B">
      <w:pPr>
        <w:pStyle w:val="ListParagraph"/>
        <w:numPr>
          <w:ilvl w:val="0"/>
          <w:numId w:val="36"/>
        </w:numPr>
        <w:rPr>
          <w:lang w:val="en-US"/>
        </w:rPr>
      </w:pPr>
      <w:r>
        <w:rPr>
          <w:lang w:val="en-US"/>
        </w:rPr>
        <w:t xml:space="preserve">Click </w:t>
      </w:r>
      <w:r w:rsidR="008A528B" w:rsidRPr="0034337A">
        <w:rPr>
          <w:b/>
          <w:bCs/>
          <w:lang w:val="en-US"/>
        </w:rPr>
        <w:t xml:space="preserve">Details </w:t>
      </w:r>
    </w:p>
    <w:p w14:paraId="74E170B1" w14:textId="7835A400" w:rsidR="008A528B" w:rsidRPr="0034337A" w:rsidRDefault="00144C11" w:rsidP="008A528B">
      <w:pPr>
        <w:pStyle w:val="ListParagraph"/>
        <w:numPr>
          <w:ilvl w:val="0"/>
          <w:numId w:val="36"/>
        </w:numPr>
        <w:rPr>
          <w:lang w:val="en-US"/>
        </w:rPr>
      </w:pPr>
      <w:r>
        <w:rPr>
          <w:lang w:val="en-US"/>
        </w:rPr>
        <w:t xml:space="preserve">On the </w:t>
      </w:r>
      <w:r w:rsidR="008A528B" w:rsidRPr="0034337A">
        <w:rPr>
          <w:lang w:val="en-US"/>
        </w:rPr>
        <w:t>Microsoft 365 Business Premium</w:t>
      </w:r>
      <w:r>
        <w:rPr>
          <w:lang w:val="en-US"/>
        </w:rPr>
        <w:t xml:space="preserve"> </w:t>
      </w:r>
      <w:r w:rsidR="008A528B" w:rsidRPr="0034337A">
        <w:rPr>
          <w:lang w:val="en-US"/>
        </w:rPr>
        <w:t>pag</w:t>
      </w:r>
      <w:r>
        <w:rPr>
          <w:lang w:val="en-US"/>
        </w:rPr>
        <w:t>e</w:t>
      </w:r>
      <w:r w:rsidR="008A528B" w:rsidRPr="0034337A">
        <w:rPr>
          <w:lang w:val="en-US"/>
        </w:rPr>
        <w:t xml:space="preserve"> </w:t>
      </w:r>
      <w:r>
        <w:rPr>
          <w:lang w:val="en-US"/>
        </w:rPr>
        <w:t>click</w:t>
      </w:r>
      <w:r w:rsidR="008A528B" w:rsidRPr="0034337A">
        <w:rPr>
          <w:lang w:val="en-US"/>
        </w:rPr>
        <w:t xml:space="preserve"> </w:t>
      </w:r>
      <w:r w:rsidRPr="007668EB">
        <w:rPr>
          <w:b/>
          <w:bCs/>
          <w:lang w:val="en-US"/>
        </w:rPr>
        <w:t>Start free trial version</w:t>
      </w:r>
      <w:r w:rsidR="008A528B" w:rsidRPr="0034337A">
        <w:rPr>
          <w:lang w:val="en-US"/>
        </w:rPr>
        <w:t>.</w:t>
      </w:r>
    </w:p>
    <w:p w14:paraId="07AD292B" w14:textId="02C266F5" w:rsidR="008A528B" w:rsidRPr="0034337A" w:rsidRDefault="007668EB" w:rsidP="008A528B">
      <w:pPr>
        <w:pStyle w:val="ListParagraph"/>
        <w:numPr>
          <w:ilvl w:val="0"/>
          <w:numId w:val="36"/>
        </w:numPr>
        <w:rPr>
          <w:lang w:val="en-US"/>
        </w:rPr>
      </w:pPr>
      <w:r>
        <w:rPr>
          <w:lang w:val="en-US"/>
        </w:rPr>
        <w:t>Prove you are not a robot by providing your cell phone number</w:t>
      </w:r>
      <w:r w:rsidR="008A528B" w:rsidRPr="0034337A">
        <w:rPr>
          <w:lang w:val="en-US"/>
        </w:rPr>
        <w:t xml:space="preserve">. </w:t>
      </w:r>
      <w:r w:rsidR="002558C8">
        <w:rPr>
          <w:lang w:val="en-US"/>
        </w:rPr>
        <w:t>Click</w:t>
      </w:r>
      <w:r w:rsidR="008A528B" w:rsidRPr="0034337A">
        <w:rPr>
          <w:lang w:val="en-US"/>
        </w:rPr>
        <w:t xml:space="preserve"> </w:t>
      </w:r>
      <w:proofErr w:type="spellStart"/>
      <w:r w:rsidR="008A528B" w:rsidRPr="0034337A">
        <w:rPr>
          <w:b/>
          <w:bCs/>
          <w:lang w:val="en-US"/>
        </w:rPr>
        <w:t>Sms</w:t>
      </w:r>
      <w:proofErr w:type="spellEnd"/>
      <w:r w:rsidR="008A528B" w:rsidRPr="0034337A">
        <w:rPr>
          <w:b/>
          <w:bCs/>
          <w:lang w:val="en-US"/>
        </w:rPr>
        <w:t xml:space="preserve"> me</w:t>
      </w:r>
      <w:r w:rsidR="008A528B" w:rsidRPr="0034337A">
        <w:rPr>
          <w:lang w:val="en-US"/>
        </w:rPr>
        <w:t>.</w:t>
      </w:r>
    </w:p>
    <w:p w14:paraId="19111BA2" w14:textId="0D1F17F6" w:rsidR="008A528B" w:rsidRPr="0034337A" w:rsidRDefault="002558C8" w:rsidP="008A528B">
      <w:pPr>
        <w:pStyle w:val="ListParagraph"/>
        <w:numPr>
          <w:ilvl w:val="0"/>
          <w:numId w:val="36"/>
        </w:numPr>
        <w:rPr>
          <w:lang w:val="en-US"/>
        </w:rPr>
      </w:pPr>
      <w:r>
        <w:rPr>
          <w:lang w:val="en-US"/>
        </w:rPr>
        <w:t xml:space="preserve">Provide your </w:t>
      </w:r>
      <w:r w:rsidR="008A528B" w:rsidRPr="0034337A">
        <w:rPr>
          <w:lang w:val="en-US"/>
        </w:rPr>
        <w:t>verificati</w:t>
      </w:r>
      <w:r>
        <w:rPr>
          <w:lang w:val="en-US"/>
        </w:rPr>
        <w:t xml:space="preserve">on </w:t>
      </w:r>
      <w:r w:rsidR="008A528B" w:rsidRPr="0034337A">
        <w:rPr>
          <w:lang w:val="en-US"/>
        </w:rPr>
        <w:t xml:space="preserve">code </w:t>
      </w:r>
      <w:r>
        <w:rPr>
          <w:lang w:val="en-US"/>
        </w:rPr>
        <w:t xml:space="preserve">and click </w:t>
      </w:r>
      <w:r w:rsidRPr="002558C8">
        <w:rPr>
          <w:b/>
          <w:bCs/>
          <w:lang w:val="en-US"/>
        </w:rPr>
        <w:t>Start your free trial period</w:t>
      </w:r>
      <w:r w:rsidR="008A528B" w:rsidRPr="0034337A">
        <w:rPr>
          <w:lang w:val="en-US"/>
        </w:rPr>
        <w:t>.</w:t>
      </w:r>
    </w:p>
    <w:p w14:paraId="405DD47E" w14:textId="1316CF6C"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Try now</w:t>
      </w:r>
      <w:r w:rsidR="008A528B" w:rsidRPr="0034337A">
        <w:rPr>
          <w:lang w:val="en-US"/>
        </w:rPr>
        <w:t>.</w:t>
      </w:r>
    </w:p>
    <w:p w14:paraId="6AADB9EA" w14:textId="42141879" w:rsidR="008A528B" w:rsidRPr="0034337A" w:rsidRDefault="002558C8" w:rsidP="008A528B">
      <w:pPr>
        <w:pStyle w:val="ListParagraph"/>
        <w:numPr>
          <w:ilvl w:val="0"/>
          <w:numId w:val="36"/>
        </w:numPr>
        <w:rPr>
          <w:lang w:val="en-US"/>
        </w:rPr>
      </w:pPr>
      <w:r>
        <w:rPr>
          <w:lang w:val="en-US"/>
        </w:rPr>
        <w:t>Click</w:t>
      </w:r>
      <w:r w:rsidR="008A528B" w:rsidRPr="0034337A">
        <w:rPr>
          <w:lang w:val="en-US"/>
        </w:rPr>
        <w:t xml:space="preserve"> </w:t>
      </w:r>
      <w:r>
        <w:rPr>
          <w:b/>
          <w:bCs/>
          <w:lang w:val="en-US"/>
        </w:rPr>
        <w:t>Continue</w:t>
      </w:r>
      <w:r w:rsidR="008A528B" w:rsidRPr="0034337A">
        <w:rPr>
          <w:lang w:val="en-US"/>
        </w:rPr>
        <w:t>.</w:t>
      </w:r>
    </w:p>
    <w:p w14:paraId="25C2458A" w14:textId="77777777" w:rsidR="008A528B" w:rsidRPr="0034337A" w:rsidRDefault="008A528B" w:rsidP="008A528B">
      <w:pPr>
        <w:rPr>
          <w:lang w:val="en-US"/>
        </w:rPr>
      </w:pPr>
    </w:p>
    <w:p w14:paraId="28F27874" w14:textId="4A7354A0" w:rsidR="008A528B" w:rsidRPr="0034337A" w:rsidRDefault="002558C8" w:rsidP="008A528B">
      <w:pPr>
        <w:rPr>
          <w:lang w:val="en-US"/>
        </w:rPr>
      </w:pPr>
      <w:r>
        <w:rPr>
          <w:lang w:val="en-US"/>
        </w:rPr>
        <w:t xml:space="preserve">You return to the homepage of the </w:t>
      </w:r>
      <w:r w:rsidR="008A528B" w:rsidRPr="0034337A">
        <w:rPr>
          <w:lang w:val="en-US"/>
        </w:rPr>
        <w:t>Microsoft 365</w:t>
      </w:r>
      <w:r>
        <w:rPr>
          <w:lang w:val="en-US"/>
        </w:rPr>
        <w:t xml:space="preserve"> admin center</w:t>
      </w:r>
      <w:r w:rsidR="008A528B" w:rsidRPr="0034337A">
        <w:rPr>
          <w:lang w:val="en-US"/>
        </w:rPr>
        <w:t>.</w:t>
      </w:r>
    </w:p>
    <w:p w14:paraId="7903D241" w14:textId="77777777" w:rsidR="008A528B" w:rsidRPr="0034337A" w:rsidRDefault="008A528B" w:rsidP="008A528B">
      <w:pPr>
        <w:rPr>
          <w:lang w:val="en-US"/>
        </w:rPr>
      </w:pPr>
    </w:p>
    <w:p w14:paraId="22A5F8D5" w14:textId="0AADA354" w:rsidR="008A528B" w:rsidRPr="0034337A" w:rsidRDefault="002558C8" w:rsidP="008A528B">
      <w:pPr>
        <w:pStyle w:val="ListParagraph"/>
        <w:numPr>
          <w:ilvl w:val="0"/>
          <w:numId w:val="36"/>
        </w:numPr>
        <w:rPr>
          <w:lang w:val="en-US"/>
        </w:rPr>
      </w:pPr>
      <w:r>
        <w:rPr>
          <w:lang w:val="en-US"/>
        </w:rPr>
        <w:t xml:space="preserve">Expand </w:t>
      </w:r>
      <w:r w:rsidRPr="002558C8">
        <w:rPr>
          <w:b/>
          <w:bCs/>
          <w:lang w:val="en-US"/>
        </w:rPr>
        <w:t>Billing</w:t>
      </w:r>
      <w:r w:rsidRPr="002558C8">
        <w:rPr>
          <w:lang w:val="en-US"/>
        </w:rPr>
        <w:t xml:space="preserve"> and click</w:t>
      </w:r>
      <w:r w:rsidR="008A528B" w:rsidRPr="002558C8">
        <w:rPr>
          <w:lang w:val="en-US"/>
        </w:rPr>
        <w:t xml:space="preserve"> </w:t>
      </w:r>
      <w:r w:rsidR="008A528B" w:rsidRPr="0034337A">
        <w:rPr>
          <w:b/>
          <w:bCs/>
          <w:lang w:val="en-US"/>
        </w:rPr>
        <w:t>Licen</w:t>
      </w:r>
      <w:r>
        <w:rPr>
          <w:b/>
          <w:bCs/>
          <w:lang w:val="en-US"/>
        </w:rPr>
        <w:t>s</w:t>
      </w:r>
      <w:r w:rsidR="008A528B" w:rsidRPr="0034337A">
        <w:rPr>
          <w:b/>
          <w:bCs/>
          <w:lang w:val="en-US"/>
        </w:rPr>
        <w:t>es</w:t>
      </w:r>
      <w:r w:rsidR="008A528B" w:rsidRPr="0034337A">
        <w:rPr>
          <w:lang w:val="en-US"/>
        </w:rPr>
        <w:t>.</w:t>
      </w:r>
    </w:p>
    <w:p w14:paraId="5447C889" w14:textId="77777777" w:rsidR="008A528B" w:rsidRPr="0034337A" w:rsidRDefault="008A528B" w:rsidP="008A528B">
      <w:pPr>
        <w:rPr>
          <w:lang w:val="en-US"/>
        </w:rPr>
      </w:pPr>
    </w:p>
    <w:p w14:paraId="60E522B5" w14:textId="7EDE4A6A" w:rsidR="008A528B" w:rsidRPr="0034337A" w:rsidRDefault="00DA2BD4" w:rsidP="008A528B">
      <w:pPr>
        <w:rPr>
          <w:lang w:val="en-US"/>
        </w:rPr>
      </w:pPr>
      <w:r>
        <w:rPr>
          <w:lang w:val="en-US"/>
        </w:rPr>
        <w:t xml:space="preserve">Check or the </w:t>
      </w:r>
      <w:r w:rsidR="008A528B" w:rsidRPr="0034337A">
        <w:rPr>
          <w:lang w:val="en-US"/>
        </w:rPr>
        <w:t xml:space="preserve">Microsoft 365 Business Premium </w:t>
      </w:r>
      <w:r>
        <w:rPr>
          <w:lang w:val="en-US"/>
        </w:rPr>
        <w:t xml:space="preserve">licenses are </w:t>
      </w:r>
      <w:r w:rsidR="00203905">
        <w:rPr>
          <w:lang w:val="en-US"/>
        </w:rPr>
        <w:t>available to you</w:t>
      </w:r>
    </w:p>
    <w:p w14:paraId="51716C05" w14:textId="77777777" w:rsidR="008A528B" w:rsidRPr="0034337A" w:rsidRDefault="008A528B" w:rsidP="008A528B">
      <w:pPr>
        <w:rPr>
          <w:lang w:val="en-US"/>
        </w:rPr>
      </w:pPr>
    </w:p>
    <w:p w14:paraId="0749D5BC" w14:textId="3375B99B" w:rsidR="008A528B" w:rsidRPr="0034337A" w:rsidRDefault="006809CA" w:rsidP="008A528B">
      <w:pPr>
        <w:pStyle w:val="Note"/>
        <w:rPr>
          <w:b/>
          <w:bCs/>
          <w:lang w:val="en-US"/>
        </w:rPr>
      </w:pPr>
      <w:r>
        <w:rPr>
          <w:lang w:val="en-US"/>
        </w:rPr>
        <w:t>Note</w:t>
      </w:r>
      <w:r w:rsidR="008A528B" w:rsidRPr="0034337A">
        <w:rPr>
          <w:lang w:val="en-US"/>
        </w:rPr>
        <w:t xml:space="preserve">: </w:t>
      </w:r>
      <w:r>
        <w:rPr>
          <w:lang w:val="en-US"/>
        </w:rPr>
        <w:t>In case</w:t>
      </w:r>
      <w:r w:rsidR="007579E8">
        <w:rPr>
          <w:lang w:val="en-US"/>
        </w:rPr>
        <w:t xml:space="preserve"> the following message will appear, click </w:t>
      </w:r>
      <w:r w:rsidR="007579E8">
        <w:rPr>
          <w:b/>
          <w:bCs/>
          <w:lang w:val="en-US"/>
        </w:rPr>
        <w:t>Continue</w:t>
      </w:r>
      <w:r w:rsidR="008A528B" w:rsidRPr="0034337A">
        <w:rPr>
          <w:b/>
          <w:bCs/>
          <w:lang w:val="en-US"/>
        </w:rPr>
        <w:br/>
      </w:r>
      <w:r w:rsidR="009226BE">
        <w:rPr>
          <w:lang w:val="en-US"/>
        </w:rPr>
        <w:t xml:space="preserve">and take a close </w:t>
      </w:r>
      <w:r w:rsidR="00082546">
        <w:rPr>
          <w:lang w:val="en-US"/>
        </w:rPr>
        <w:t xml:space="preserve">look </w:t>
      </w:r>
      <w:r w:rsidR="002608A6">
        <w:rPr>
          <w:lang w:val="en-US"/>
        </w:rPr>
        <w:t>the steps in this section</w:t>
      </w:r>
      <w:r w:rsidR="008A528B" w:rsidRPr="0034337A">
        <w:rPr>
          <w:lang w:val="en-US"/>
        </w:rPr>
        <w:t xml:space="preserve">. </w:t>
      </w:r>
    </w:p>
    <w:p w14:paraId="36993F93" w14:textId="77777777" w:rsidR="008A528B" w:rsidRPr="0034337A" w:rsidRDefault="008A528B" w:rsidP="008A528B">
      <w:pPr>
        <w:rPr>
          <w:lang w:val="en-US"/>
        </w:rPr>
      </w:pPr>
      <w:r w:rsidRPr="0034337A">
        <w:rPr>
          <w:noProof/>
          <w:lang w:val="en-US"/>
          <w14:ligatures w14:val="none"/>
        </w:rPr>
        <w:drawing>
          <wp:inline distT="0" distB="0" distL="0" distR="0" wp14:anchorId="7E346470" wp14:editId="3AFE25CF">
            <wp:extent cx="4385733" cy="1446917"/>
            <wp:effectExtent l="0" t="0" r="0" b="127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8"/>
                    <a:stretch>
                      <a:fillRect/>
                    </a:stretch>
                  </pic:blipFill>
                  <pic:spPr>
                    <a:xfrm>
                      <a:off x="0" y="0"/>
                      <a:ext cx="4402111" cy="1452320"/>
                    </a:xfrm>
                    <a:prstGeom prst="rect">
                      <a:avLst/>
                    </a:prstGeom>
                  </pic:spPr>
                </pic:pic>
              </a:graphicData>
            </a:graphic>
          </wp:inline>
        </w:drawing>
      </w:r>
    </w:p>
    <w:p w14:paraId="1EEF8D95" w14:textId="77777777" w:rsidR="008A528B" w:rsidRPr="0034337A" w:rsidRDefault="008A528B" w:rsidP="008A528B">
      <w:pPr>
        <w:rPr>
          <w:lang w:val="en-US"/>
        </w:rPr>
      </w:pPr>
    </w:p>
    <w:p w14:paraId="1C0BAC26" w14:textId="626384EE" w:rsidR="004173D6" w:rsidRPr="00573DDF" w:rsidRDefault="00B37E76" w:rsidP="00B37E76">
      <w:pPr>
        <w:pStyle w:val="Heading2"/>
        <w:rPr>
          <w:lang w:val="en-US"/>
        </w:rPr>
      </w:pPr>
      <w:r>
        <w:rPr>
          <w:lang w:val="en-US"/>
        </w:rPr>
        <w:t xml:space="preserve">Add the </w:t>
      </w:r>
      <w:r w:rsidR="0017B866" w:rsidRPr="00573DDF">
        <w:rPr>
          <w:lang w:val="en-US"/>
        </w:rPr>
        <w:t xml:space="preserve">Admin account </w:t>
      </w:r>
      <w:r>
        <w:rPr>
          <w:lang w:val="en-US"/>
        </w:rPr>
        <w:t>to the</w:t>
      </w:r>
      <w:r w:rsidR="0017B866" w:rsidRPr="00573DDF">
        <w:rPr>
          <w:lang w:val="en-US"/>
        </w:rPr>
        <w:t xml:space="preserve"> Edge Browser</w:t>
      </w:r>
      <w:bookmarkEnd w:id="10"/>
      <w:bookmarkEnd w:id="11"/>
      <w:bookmarkEnd w:id="12"/>
      <w:bookmarkEnd w:id="14"/>
    </w:p>
    <w:p w14:paraId="06D7DBF7" w14:textId="71E27300" w:rsidR="004173D6" w:rsidRPr="00573DDF" w:rsidRDefault="009F457B" w:rsidP="004173D6">
      <w:pPr>
        <w:rPr>
          <w:lang w:val="en-US"/>
        </w:rPr>
      </w:pPr>
      <w:r>
        <w:rPr>
          <w:lang w:val="en-US"/>
        </w:rPr>
        <w:t xml:space="preserve">To </w:t>
      </w:r>
      <w:r w:rsidR="00B947ED">
        <w:rPr>
          <w:lang w:val="en-US"/>
        </w:rPr>
        <w:t xml:space="preserve">work in Microsoft Edge with another account it is recommended to work with an </w:t>
      </w:r>
      <w:r w:rsidR="004173D6" w:rsidRPr="00573DDF">
        <w:rPr>
          <w:lang w:val="en-US"/>
        </w:rPr>
        <w:t>Microsoft Edge-profi</w:t>
      </w:r>
      <w:r w:rsidR="00B947ED">
        <w:rPr>
          <w:lang w:val="en-US"/>
        </w:rPr>
        <w:t>le li</w:t>
      </w:r>
      <w:r w:rsidR="006A01E0">
        <w:rPr>
          <w:lang w:val="en-US"/>
        </w:rPr>
        <w:t>n</w:t>
      </w:r>
      <w:r w:rsidR="00B947ED">
        <w:rPr>
          <w:lang w:val="en-US"/>
        </w:rPr>
        <w:t xml:space="preserve">ked to the </w:t>
      </w:r>
      <w:r w:rsidR="004173D6" w:rsidRPr="00573DDF">
        <w:rPr>
          <w:lang w:val="en-US"/>
        </w:rPr>
        <w:t xml:space="preserve">account </w:t>
      </w:r>
      <w:r w:rsidR="006A01E0">
        <w:rPr>
          <w:lang w:val="en-US"/>
        </w:rPr>
        <w:t>in this hands-on lab</w:t>
      </w:r>
      <w:r w:rsidR="004173D6" w:rsidRPr="00573DDF">
        <w:rPr>
          <w:lang w:val="en-US"/>
        </w:rPr>
        <w:t>.</w:t>
      </w:r>
    </w:p>
    <w:p w14:paraId="221E4203" w14:textId="77777777" w:rsidR="004173D6" w:rsidRPr="00573DDF" w:rsidRDefault="004173D6" w:rsidP="004173D6">
      <w:pPr>
        <w:rPr>
          <w:lang w:val="en-US"/>
        </w:rPr>
      </w:pPr>
    </w:p>
    <w:p w14:paraId="7DD7382A" w14:textId="24BFA962" w:rsidR="004173D6" w:rsidRPr="00573DDF" w:rsidRDefault="006A01E0" w:rsidP="004173D6">
      <w:pPr>
        <w:rPr>
          <w:lang w:val="en-US"/>
        </w:rPr>
      </w:pPr>
      <w:r>
        <w:rPr>
          <w:lang w:val="en-US"/>
        </w:rPr>
        <w:t>Usage of profile will allow for quick</w:t>
      </w:r>
      <w:r w:rsidR="002113C1">
        <w:rPr>
          <w:lang w:val="en-US"/>
        </w:rPr>
        <w:t xml:space="preserve"> switching between this</w:t>
      </w:r>
      <w:r w:rsidR="004173D6" w:rsidRPr="00573DDF">
        <w:rPr>
          <w:lang w:val="en-US"/>
        </w:rPr>
        <w:t xml:space="preserve"> demo-</w:t>
      </w:r>
      <w:r w:rsidR="002113C1">
        <w:rPr>
          <w:lang w:val="en-US"/>
        </w:rPr>
        <w:t>environment and your</w:t>
      </w:r>
      <w:r w:rsidR="004173D6" w:rsidRPr="00573DDF">
        <w:rPr>
          <w:lang w:val="en-US"/>
        </w:rPr>
        <w:t xml:space="preserve"> producti</w:t>
      </w:r>
      <w:r w:rsidR="002113C1">
        <w:rPr>
          <w:lang w:val="en-US"/>
        </w:rPr>
        <w:t>on environment</w:t>
      </w:r>
    </w:p>
    <w:p w14:paraId="4492A39C" w14:textId="77777777" w:rsidR="004173D6" w:rsidRPr="00573DDF" w:rsidRDefault="004173D6" w:rsidP="004173D6">
      <w:pPr>
        <w:rPr>
          <w:lang w:val="en-US"/>
        </w:rPr>
      </w:pPr>
    </w:p>
    <w:p w14:paraId="489B775B" w14:textId="337626A2" w:rsidR="004173D6" w:rsidRPr="00573DDF" w:rsidRDefault="004173D6" w:rsidP="00D01C19">
      <w:pPr>
        <w:pStyle w:val="ListParagraph"/>
        <w:numPr>
          <w:ilvl w:val="0"/>
          <w:numId w:val="11"/>
        </w:numPr>
        <w:rPr>
          <w:lang w:val="en-US"/>
        </w:rPr>
      </w:pPr>
      <w:r w:rsidRPr="00573DDF">
        <w:rPr>
          <w:lang w:val="en-US"/>
        </w:rPr>
        <w:t xml:space="preserve">Open </w:t>
      </w:r>
      <w:r w:rsidR="006F2C7A">
        <w:rPr>
          <w:lang w:val="en-US"/>
        </w:rPr>
        <w:t xml:space="preserve">a </w:t>
      </w:r>
      <w:r w:rsidRPr="00573DDF">
        <w:rPr>
          <w:lang w:val="en-US"/>
        </w:rPr>
        <w:t>ne</w:t>
      </w:r>
      <w:r w:rsidR="006F2C7A">
        <w:rPr>
          <w:lang w:val="en-US"/>
        </w:rPr>
        <w:t>w</w:t>
      </w:r>
      <w:r w:rsidRPr="00573DDF">
        <w:rPr>
          <w:lang w:val="en-US"/>
        </w:rPr>
        <w:t xml:space="preserve"> </w:t>
      </w:r>
      <w:r w:rsidR="006F2C7A">
        <w:rPr>
          <w:lang w:val="en-US"/>
        </w:rPr>
        <w:t xml:space="preserve">instance of </w:t>
      </w:r>
      <w:r w:rsidRPr="00573DDF">
        <w:rPr>
          <w:lang w:val="en-US"/>
        </w:rPr>
        <w:t>Microsoft Edge.</w:t>
      </w:r>
    </w:p>
    <w:p w14:paraId="0F3EB62D" w14:textId="16551606" w:rsidR="004173D6" w:rsidRPr="00573DDF" w:rsidRDefault="006F2C7A" w:rsidP="00D01C19">
      <w:pPr>
        <w:pStyle w:val="ListParagraph"/>
        <w:numPr>
          <w:ilvl w:val="0"/>
          <w:numId w:val="11"/>
        </w:numPr>
        <w:rPr>
          <w:lang w:val="en-US"/>
        </w:rPr>
      </w:pPr>
      <w:r>
        <w:rPr>
          <w:lang w:val="en-US"/>
        </w:rPr>
        <w:t xml:space="preserve">Click on the </w:t>
      </w:r>
      <w:r w:rsidR="00981F6A">
        <w:rPr>
          <w:lang w:val="en-US"/>
        </w:rPr>
        <w:t>circle</w:t>
      </w:r>
      <w:r w:rsidR="007253DA">
        <w:rPr>
          <w:lang w:val="en-US"/>
        </w:rPr>
        <w:t xml:space="preserve"> with your profile picture or initials</w:t>
      </w:r>
      <w:r w:rsidR="00BA1585" w:rsidRPr="00BA1585">
        <w:rPr>
          <w:lang w:val="en-US"/>
        </w:rPr>
        <w:t xml:space="preserve"> </w:t>
      </w:r>
      <w:r w:rsidR="00BA1585">
        <w:rPr>
          <w:lang w:val="en-US"/>
        </w:rPr>
        <w:t>in the top bar</w:t>
      </w:r>
      <w:r w:rsidR="004173D6" w:rsidRPr="00573DDF">
        <w:rPr>
          <w:lang w:val="en-US"/>
        </w:rPr>
        <w:t>. (</w:t>
      </w:r>
      <w:r w:rsidR="00632FE1">
        <w:rPr>
          <w:lang w:val="en-US"/>
        </w:rPr>
        <w:t>Depending on your browser version, it can be found in the top left or top right corner</w:t>
      </w:r>
      <w:r w:rsidR="004173D6" w:rsidRPr="00573DDF">
        <w:rPr>
          <w:lang w:val="en-US"/>
        </w:rPr>
        <w:t>)</w:t>
      </w:r>
    </w:p>
    <w:p w14:paraId="02F3CCAD" w14:textId="77777777" w:rsidR="00831054" w:rsidRDefault="00BA1585" w:rsidP="00D01C19">
      <w:pPr>
        <w:pStyle w:val="ListParagraph"/>
        <w:numPr>
          <w:ilvl w:val="0"/>
          <w:numId w:val="11"/>
        </w:numPr>
        <w:rPr>
          <w:lang w:val="en-US"/>
        </w:rPr>
      </w:pPr>
      <w:r>
        <w:rPr>
          <w:lang w:val="en-US"/>
        </w:rPr>
        <w:t xml:space="preserve">Click </w:t>
      </w:r>
      <w:r w:rsidR="00831054">
        <w:rPr>
          <w:lang w:val="en-US"/>
        </w:rPr>
        <w:t>the settings icon in the top right corner</w:t>
      </w:r>
    </w:p>
    <w:p w14:paraId="73DFA733" w14:textId="6F663059" w:rsidR="004173D6" w:rsidRPr="00573DDF" w:rsidRDefault="000C10D9" w:rsidP="00D01C19">
      <w:pPr>
        <w:pStyle w:val="ListParagraph"/>
        <w:numPr>
          <w:ilvl w:val="0"/>
          <w:numId w:val="11"/>
        </w:numPr>
        <w:rPr>
          <w:lang w:val="en-US"/>
        </w:rPr>
      </w:pPr>
      <w:r w:rsidRPr="000C10D9">
        <w:rPr>
          <w:lang w:val="en-US"/>
        </w:rPr>
        <w:t xml:space="preserve">Click </w:t>
      </w:r>
      <w:r w:rsidR="004414BE">
        <w:rPr>
          <w:b/>
          <w:bCs/>
          <w:lang w:val="en-US"/>
        </w:rPr>
        <w:t xml:space="preserve">Add a </w:t>
      </w:r>
      <w:r>
        <w:rPr>
          <w:b/>
          <w:bCs/>
          <w:lang w:val="en-US"/>
        </w:rPr>
        <w:t>Browser</w:t>
      </w:r>
      <w:r w:rsidR="004173D6" w:rsidRPr="00573DDF">
        <w:rPr>
          <w:lang w:val="en-US"/>
        </w:rPr>
        <w:t>.</w:t>
      </w:r>
    </w:p>
    <w:p w14:paraId="661E3AF9" w14:textId="1CE1B081" w:rsidR="004173D6" w:rsidRPr="00573DDF" w:rsidRDefault="00BA1585" w:rsidP="00D01C19">
      <w:pPr>
        <w:pStyle w:val="ListParagraph"/>
        <w:numPr>
          <w:ilvl w:val="0"/>
          <w:numId w:val="11"/>
        </w:numPr>
        <w:rPr>
          <w:lang w:val="en-US"/>
        </w:rPr>
      </w:pPr>
      <w:r>
        <w:rPr>
          <w:lang w:val="en-US"/>
        </w:rPr>
        <w:t xml:space="preserve">Click </w:t>
      </w:r>
      <w:r w:rsidR="004414BE">
        <w:rPr>
          <w:b/>
          <w:bCs/>
          <w:lang w:val="en-US"/>
        </w:rPr>
        <w:t>Add</w:t>
      </w:r>
      <w:r w:rsidR="004173D6" w:rsidRPr="00573DDF">
        <w:rPr>
          <w:lang w:val="en-US"/>
        </w:rPr>
        <w:t xml:space="preserve"> .</w:t>
      </w:r>
    </w:p>
    <w:p w14:paraId="3929B838" w14:textId="50E6C11E" w:rsidR="004327AF" w:rsidRPr="00AB03C4" w:rsidRDefault="00BA1585" w:rsidP="00D01C19">
      <w:pPr>
        <w:pStyle w:val="ListParagraph"/>
        <w:numPr>
          <w:ilvl w:val="0"/>
          <w:numId w:val="11"/>
        </w:numPr>
        <w:rPr>
          <w:lang w:val="en-US"/>
        </w:rPr>
      </w:pPr>
      <w:r>
        <w:rPr>
          <w:lang w:val="en-US"/>
        </w:rPr>
        <w:t xml:space="preserve">Click </w:t>
      </w:r>
      <w:r w:rsidR="004327AF" w:rsidRPr="004327AF">
        <w:rPr>
          <w:b/>
          <w:bCs/>
          <w:lang w:val="en-US"/>
        </w:rPr>
        <w:t>Choose an account</w:t>
      </w:r>
      <w:r w:rsidR="007B1B9D">
        <w:rPr>
          <w:b/>
          <w:bCs/>
          <w:lang w:val="en-US"/>
        </w:rPr>
        <w:t xml:space="preserve"> </w:t>
      </w:r>
      <w:r w:rsidR="007B1B9D" w:rsidRPr="007B1B9D">
        <w:rPr>
          <w:lang w:val="en-US"/>
        </w:rPr>
        <w:t>and select</w:t>
      </w:r>
      <w:r w:rsidR="007B1B9D">
        <w:rPr>
          <w:lang w:val="en-US"/>
        </w:rPr>
        <w:t xml:space="preserve"> </w:t>
      </w:r>
      <w:r w:rsidR="007B1B9D" w:rsidRPr="007B1B9D">
        <w:rPr>
          <w:b/>
          <w:bCs/>
          <w:lang w:val="en-US"/>
        </w:rPr>
        <w:t xml:space="preserve">+ </w:t>
      </w:r>
      <w:r w:rsidR="007B1B9D">
        <w:rPr>
          <w:b/>
          <w:bCs/>
          <w:lang w:val="en-US"/>
        </w:rPr>
        <w:t>A</w:t>
      </w:r>
      <w:r w:rsidR="007B1B9D" w:rsidRPr="007B1B9D">
        <w:rPr>
          <w:b/>
          <w:bCs/>
          <w:lang w:val="en-US"/>
        </w:rPr>
        <w:t xml:space="preserve">dd </w:t>
      </w:r>
      <w:r w:rsidR="007B3347">
        <w:rPr>
          <w:b/>
          <w:bCs/>
          <w:lang w:val="en-US"/>
        </w:rPr>
        <w:t>new</w:t>
      </w:r>
      <w:r w:rsidR="007B1B9D" w:rsidRPr="007B1B9D">
        <w:rPr>
          <w:b/>
          <w:bCs/>
          <w:lang w:val="en-US"/>
        </w:rPr>
        <w:t xml:space="preserve"> account</w:t>
      </w:r>
    </w:p>
    <w:p w14:paraId="3AE4E3FA" w14:textId="7E5A615F" w:rsidR="00AB03C4" w:rsidRDefault="00AB03C4" w:rsidP="00D01C19">
      <w:pPr>
        <w:pStyle w:val="ListParagraph"/>
        <w:numPr>
          <w:ilvl w:val="0"/>
          <w:numId w:val="11"/>
        </w:numPr>
        <w:rPr>
          <w:lang w:val="en-US"/>
        </w:rPr>
      </w:pPr>
      <w:r w:rsidRPr="009B7B7A">
        <w:rPr>
          <w:lang w:val="en-US"/>
        </w:rPr>
        <w:t>Click</w:t>
      </w:r>
      <w:r w:rsidR="00103795" w:rsidRPr="009B7B7A">
        <w:rPr>
          <w:lang w:val="en-US"/>
        </w:rPr>
        <w:t xml:space="preserve"> </w:t>
      </w:r>
      <w:r w:rsidR="00B7500B">
        <w:rPr>
          <w:b/>
          <w:bCs/>
          <w:lang w:val="en-US"/>
        </w:rPr>
        <w:t>Sign in to s</w:t>
      </w:r>
      <w:r w:rsidR="00103795">
        <w:rPr>
          <w:b/>
          <w:bCs/>
          <w:lang w:val="en-US"/>
        </w:rPr>
        <w:t>ync</w:t>
      </w:r>
      <w:r w:rsidR="00B7500B">
        <w:rPr>
          <w:b/>
          <w:bCs/>
          <w:lang w:val="en-US"/>
        </w:rPr>
        <w:t xml:space="preserve"> data</w:t>
      </w:r>
      <w:r w:rsidR="00103795">
        <w:rPr>
          <w:b/>
          <w:bCs/>
          <w:lang w:val="en-US"/>
        </w:rPr>
        <w:t xml:space="preserve"> </w:t>
      </w:r>
    </w:p>
    <w:p w14:paraId="4929EDDE" w14:textId="558581DE" w:rsidR="004173D6" w:rsidRPr="00573DDF" w:rsidRDefault="0031592A" w:rsidP="00D01C19">
      <w:pPr>
        <w:pStyle w:val="ListParagraph"/>
        <w:numPr>
          <w:ilvl w:val="0"/>
          <w:numId w:val="11"/>
        </w:numPr>
        <w:rPr>
          <w:lang w:val="en-US"/>
        </w:rPr>
      </w:pPr>
      <w:r>
        <w:rPr>
          <w:lang w:val="en-US"/>
        </w:rPr>
        <w:t>Fill in the sign in information</w:t>
      </w:r>
      <w:r w:rsidR="004173D6" w:rsidRPr="00573DDF">
        <w:rPr>
          <w:lang w:val="en-US"/>
        </w:rPr>
        <w:t>. (</w:t>
      </w:r>
      <w:r w:rsidR="004173D6" w:rsidRPr="00573DDF">
        <w:rPr>
          <w:i/>
          <w:iCs/>
          <w:lang w:val="en-US"/>
        </w:rPr>
        <w:t xml:space="preserve">Hint: </w:t>
      </w:r>
      <w:r>
        <w:rPr>
          <w:i/>
          <w:iCs/>
          <w:lang w:val="en-US"/>
        </w:rPr>
        <w:t>username</w:t>
      </w:r>
      <w:r w:rsidR="004173D6" w:rsidRPr="00573DDF">
        <w:rPr>
          <w:i/>
          <w:iCs/>
          <w:lang w:val="en-US"/>
        </w:rPr>
        <w:t xml:space="preserve"> is </w:t>
      </w:r>
      <w:hyperlink r:id="rId29" w:history="1">
        <w:r w:rsidR="004173D6" w:rsidRPr="00573DDF">
          <w:rPr>
            <w:i/>
            <w:iCs/>
            <w:color w:val="0563C1"/>
            <w:u w:val="single"/>
            <w:lang w:val="en-US"/>
          </w:rPr>
          <w:t>admin@xxxx.onmicrosoft.com</w:t>
        </w:r>
      </w:hyperlink>
      <w:r w:rsidR="004173D6" w:rsidRPr="00573DDF">
        <w:rPr>
          <w:lang w:val="en-US"/>
        </w:rPr>
        <w:t xml:space="preserve">) </w:t>
      </w:r>
      <w:r w:rsidR="003F11B1">
        <w:rPr>
          <w:lang w:val="en-US"/>
        </w:rPr>
        <w:t>click</w:t>
      </w:r>
      <w:r w:rsidR="004173D6" w:rsidRPr="00573DDF">
        <w:rPr>
          <w:lang w:val="en-US"/>
        </w:rPr>
        <w:t xml:space="preserve"> </w:t>
      </w:r>
      <w:r w:rsidR="003F11B1" w:rsidRPr="003F11B1">
        <w:rPr>
          <w:b/>
          <w:bCs/>
          <w:lang w:val="en-US"/>
        </w:rPr>
        <w:t>Next</w:t>
      </w:r>
      <w:r w:rsidR="004173D6" w:rsidRPr="00573DDF">
        <w:rPr>
          <w:lang w:val="en-US"/>
        </w:rPr>
        <w:t>.</w:t>
      </w:r>
    </w:p>
    <w:p w14:paraId="68973A8F" w14:textId="1848B26B" w:rsidR="004173D6" w:rsidRPr="00573DDF" w:rsidRDefault="003F11B1" w:rsidP="00D01C19">
      <w:pPr>
        <w:pStyle w:val="ListParagraph"/>
        <w:numPr>
          <w:ilvl w:val="0"/>
          <w:numId w:val="11"/>
        </w:numPr>
        <w:rPr>
          <w:lang w:val="en-US"/>
        </w:rPr>
      </w:pPr>
      <w:r>
        <w:rPr>
          <w:lang w:val="en-US"/>
        </w:rPr>
        <w:t>Fill in the password and click</w:t>
      </w:r>
      <w:r w:rsidR="004173D6" w:rsidRPr="00573DDF">
        <w:rPr>
          <w:lang w:val="en-US"/>
        </w:rPr>
        <w:t xml:space="preserve"> </w:t>
      </w:r>
      <w:r>
        <w:rPr>
          <w:b/>
          <w:bCs/>
          <w:lang w:val="en-US"/>
        </w:rPr>
        <w:t>Sign in</w:t>
      </w:r>
      <w:r w:rsidR="004173D6" w:rsidRPr="00573DDF">
        <w:rPr>
          <w:b/>
          <w:bCs/>
          <w:lang w:val="en-US"/>
        </w:rPr>
        <w:t xml:space="preserve"> </w:t>
      </w:r>
      <w:r w:rsidR="004173D6" w:rsidRPr="00573DDF">
        <w:rPr>
          <w:lang w:val="en-US"/>
        </w:rPr>
        <w:t>.</w:t>
      </w:r>
    </w:p>
    <w:p w14:paraId="02BAC575" w14:textId="0004D12F" w:rsidR="00A32F04" w:rsidRDefault="00EF16A1" w:rsidP="00D01C19">
      <w:pPr>
        <w:pStyle w:val="ListParagraph"/>
        <w:numPr>
          <w:ilvl w:val="0"/>
          <w:numId w:val="11"/>
        </w:numPr>
        <w:rPr>
          <w:lang w:val="en-US"/>
        </w:rPr>
      </w:pPr>
      <w:r>
        <w:rPr>
          <w:lang w:val="en-US"/>
        </w:rPr>
        <w:t xml:space="preserve">The </w:t>
      </w:r>
      <w:r w:rsidR="00A32F04">
        <w:rPr>
          <w:lang w:val="en-US"/>
        </w:rPr>
        <w:t xml:space="preserve">“More information is required” </w:t>
      </w:r>
      <w:r>
        <w:rPr>
          <w:lang w:val="en-US"/>
        </w:rPr>
        <w:t xml:space="preserve">message </w:t>
      </w:r>
      <w:r w:rsidR="00A32F04">
        <w:rPr>
          <w:lang w:val="en-US"/>
        </w:rPr>
        <w:t>will appear to setup MFA for this user.</w:t>
      </w:r>
      <w:r w:rsidR="009A13CE">
        <w:rPr>
          <w:lang w:val="en-US"/>
        </w:rPr>
        <w:t xml:space="preserve"> Click </w:t>
      </w:r>
      <w:r w:rsidR="009A13CE" w:rsidRPr="009A13CE">
        <w:rPr>
          <w:b/>
          <w:bCs/>
          <w:lang w:val="en-US"/>
        </w:rPr>
        <w:t>Next</w:t>
      </w:r>
      <w:r w:rsidR="009A13CE">
        <w:rPr>
          <w:lang w:val="en-US"/>
        </w:rPr>
        <w:t>.</w:t>
      </w:r>
    </w:p>
    <w:p w14:paraId="6731BA7C" w14:textId="77777777" w:rsidR="00B4482D" w:rsidRDefault="004E413F" w:rsidP="00D01C19">
      <w:pPr>
        <w:pStyle w:val="ListParagraph"/>
        <w:numPr>
          <w:ilvl w:val="0"/>
          <w:numId w:val="11"/>
        </w:numPr>
        <w:rPr>
          <w:lang w:val="en-US"/>
        </w:rPr>
      </w:pPr>
      <w:r>
        <w:rPr>
          <w:lang w:val="en-US"/>
        </w:rPr>
        <w:t>On the ne</w:t>
      </w:r>
      <w:r w:rsidR="00B4482D">
        <w:rPr>
          <w:lang w:val="en-US"/>
        </w:rPr>
        <w:t xml:space="preserve">xt page follow the steps to get the Authenticator app if not already installed on your device. Click </w:t>
      </w:r>
      <w:r w:rsidR="00B4482D" w:rsidRPr="00B4482D">
        <w:rPr>
          <w:b/>
          <w:bCs/>
          <w:lang w:val="en-US"/>
        </w:rPr>
        <w:t>Next</w:t>
      </w:r>
      <w:r w:rsidR="00B4482D">
        <w:rPr>
          <w:lang w:val="en-US"/>
        </w:rPr>
        <w:t xml:space="preserve"> when the Authenticator is installed.</w:t>
      </w:r>
    </w:p>
    <w:p w14:paraId="4163319D" w14:textId="0036A4F5" w:rsidR="00DD7777" w:rsidRDefault="00D86CDE" w:rsidP="00D01C19">
      <w:pPr>
        <w:pStyle w:val="ListParagraph"/>
        <w:numPr>
          <w:ilvl w:val="0"/>
          <w:numId w:val="11"/>
        </w:numPr>
        <w:rPr>
          <w:lang w:val="en-US"/>
        </w:rPr>
      </w:pPr>
      <w:r>
        <w:rPr>
          <w:lang w:val="en-US"/>
        </w:rPr>
        <w:t xml:space="preserve">In the Authenticator app click </w:t>
      </w:r>
      <w:r w:rsidRPr="00D86CDE">
        <w:rPr>
          <w:b/>
          <w:bCs/>
          <w:lang w:val="en-US"/>
        </w:rPr>
        <w:t xml:space="preserve">Add </w:t>
      </w:r>
      <w:r w:rsidR="00AE6CF0">
        <w:rPr>
          <w:b/>
          <w:bCs/>
          <w:lang w:val="en-US"/>
        </w:rPr>
        <w:t>an a</w:t>
      </w:r>
      <w:r w:rsidRPr="00D86CDE">
        <w:rPr>
          <w:b/>
          <w:bCs/>
          <w:lang w:val="en-US"/>
        </w:rPr>
        <w:t>ccount</w:t>
      </w:r>
      <w:r w:rsidR="00A808FC">
        <w:rPr>
          <w:b/>
          <w:bCs/>
          <w:lang w:val="en-US"/>
        </w:rPr>
        <w:t xml:space="preserve"> </w:t>
      </w:r>
      <w:r w:rsidR="00A808FC" w:rsidRPr="004550A5">
        <w:rPr>
          <w:lang w:val="en-US"/>
        </w:rPr>
        <w:t xml:space="preserve">and select </w:t>
      </w:r>
      <w:r w:rsidR="00A808FC">
        <w:rPr>
          <w:b/>
          <w:bCs/>
          <w:lang w:val="en-US"/>
        </w:rPr>
        <w:t>Work or School</w:t>
      </w:r>
      <w:r w:rsidR="004550A5" w:rsidRPr="004550A5">
        <w:rPr>
          <w:lang w:val="en-US"/>
        </w:rPr>
        <w:t>.</w:t>
      </w:r>
      <w:r>
        <w:rPr>
          <w:lang w:val="en-US"/>
        </w:rPr>
        <w:t xml:space="preserve"> </w:t>
      </w:r>
      <w:r w:rsidR="004550A5">
        <w:rPr>
          <w:lang w:val="en-US"/>
        </w:rPr>
        <w:t>In the browser wizard</w:t>
      </w:r>
      <w:r w:rsidR="00DD7777">
        <w:rPr>
          <w:lang w:val="en-US"/>
        </w:rPr>
        <w:t xml:space="preserve"> click </w:t>
      </w:r>
      <w:r w:rsidR="00DD7777" w:rsidRPr="00DD7777">
        <w:rPr>
          <w:b/>
          <w:bCs/>
          <w:lang w:val="en-US"/>
        </w:rPr>
        <w:t>Next</w:t>
      </w:r>
      <w:r w:rsidR="00DD7777">
        <w:rPr>
          <w:lang w:val="en-US"/>
        </w:rPr>
        <w:t xml:space="preserve">. </w:t>
      </w:r>
    </w:p>
    <w:p w14:paraId="467052AE" w14:textId="77777777" w:rsidR="000F2E56" w:rsidRDefault="00F64ABA" w:rsidP="00D01C19">
      <w:pPr>
        <w:pStyle w:val="ListParagraph"/>
        <w:numPr>
          <w:ilvl w:val="0"/>
          <w:numId w:val="11"/>
        </w:numPr>
        <w:rPr>
          <w:lang w:val="en-US"/>
        </w:rPr>
      </w:pPr>
      <w:r>
        <w:rPr>
          <w:lang w:val="en-US"/>
        </w:rPr>
        <w:t xml:space="preserve">In the Authenticator app click </w:t>
      </w:r>
      <w:r>
        <w:rPr>
          <w:b/>
          <w:bCs/>
          <w:lang w:val="en-US"/>
        </w:rPr>
        <w:t xml:space="preserve">Scan </w:t>
      </w:r>
      <w:r w:rsidR="00DB310E">
        <w:rPr>
          <w:b/>
          <w:bCs/>
          <w:lang w:val="en-US"/>
        </w:rPr>
        <w:t>the QR code</w:t>
      </w:r>
      <w:r>
        <w:rPr>
          <w:b/>
          <w:bCs/>
          <w:lang w:val="en-US"/>
        </w:rPr>
        <w:t xml:space="preserve"> </w:t>
      </w:r>
      <w:r w:rsidRPr="004550A5">
        <w:rPr>
          <w:lang w:val="en-US"/>
        </w:rPr>
        <w:t>and</w:t>
      </w:r>
      <w:r>
        <w:rPr>
          <w:lang w:val="en-US"/>
        </w:rPr>
        <w:t xml:space="preserve"> </w:t>
      </w:r>
      <w:r w:rsidR="00DB310E">
        <w:rPr>
          <w:lang w:val="en-US"/>
        </w:rPr>
        <w:t>s</w:t>
      </w:r>
      <w:r w:rsidR="00D62DC3">
        <w:rPr>
          <w:lang w:val="en-US"/>
        </w:rPr>
        <w:t xml:space="preserve">can the QR code </w:t>
      </w:r>
      <w:r w:rsidR="00D9158E">
        <w:rPr>
          <w:lang w:val="en-US"/>
        </w:rPr>
        <w:t xml:space="preserve">in the </w:t>
      </w:r>
      <w:r w:rsidR="00447890">
        <w:rPr>
          <w:lang w:val="en-US"/>
        </w:rPr>
        <w:t>wizard in the browser</w:t>
      </w:r>
      <w:r w:rsidR="001C31A8">
        <w:rPr>
          <w:lang w:val="en-US"/>
        </w:rPr>
        <w:t xml:space="preserve"> and click Next</w:t>
      </w:r>
    </w:p>
    <w:p w14:paraId="0D850EB1" w14:textId="0486B0D8" w:rsidR="000F2E56" w:rsidRDefault="000F2E56" w:rsidP="00D01C19">
      <w:pPr>
        <w:pStyle w:val="ListParagraph"/>
        <w:numPr>
          <w:ilvl w:val="0"/>
          <w:numId w:val="11"/>
        </w:numPr>
        <w:rPr>
          <w:lang w:val="en-US"/>
        </w:rPr>
      </w:pPr>
      <w:r>
        <w:rPr>
          <w:lang w:val="en-US"/>
        </w:rPr>
        <w:t>A number will appear in the wizard that should be filled in in the Authenticator</w:t>
      </w:r>
      <w:r w:rsidR="002B68FF">
        <w:rPr>
          <w:lang w:val="en-US"/>
        </w:rPr>
        <w:t xml:space="preserve"> and click </w:t>
      </w:r>
      <w:r w:rsidR="002B68FF" w:rsidRPr="002B68FF">
        <w:rPr>
          <w:b/>
          <w:bCs/>
          <w:lang w:val="en-US"/>
        </w:rPr>
        <w:t>Yes</w:t>
      </w:r>
    </w:p>
    <w:p w14:paraId="44EEE6E1" w14:textId="430F5743" w:rsidR="00CD0695" w:rsidRDefault="00CD0695" w:rsidP="00D01C19">
      <w:pPr>
        <w:pStyle w:val="ListParagraph"/>
        <w:numPr>
          <w:ilvl w:val="0"/>
          <w:numId w:val="11"/>
        </w:numPr>
        <w:rPr>
          <w:lang w:val="en-US"/>
        </w:rPr>
      </w:pPr>
      <w:r>
        <w:rPr>
          <w:lang w:val="en-US"/>
        </w:rPr>
        <w:t>After that approve with your personal Authenticator pin code</w:t>
      </w:r>
      <w:r w:rsidR="00316645">
        <w:rPr>
          <w:lang w:val="en-US"/>
        </w:rPr>
        <w:t xml:space="preserve">, a </w:t>
      </w:r>
      <w:r w:rsidR="00F0663D">
        <w:rPr>
          <w:lang w:val="en-US"/>
        </w:rPr>
        <w:t>“</w:t>
      </w:r>
      <w:r w:rsidR="00E9593C">
        <w:rPr>
          <w:lang w:val="en-US"/>
        </w:rPr>
        <w:t>Notification approved</w:t>
      </w:r>
      <w:r w:rsidR="00F0663D">
        <w:rPr>
          <w:lang w:val="en-US"/>
        </w:rPr>
        <w:t>”</w:t>
      </w:r>
      <w:r w:rsidR="00E9593C">
        <w:rPr>
          <w:lang w:val="en-US"/>
        </w:rPr>
        <w:t xml:space="preserve"> message will appear in the </w:t>
      </w:r>
      <w:r w:rsidR="005638D2">
        <w:rPr>
          <w:lang w:val="en-US"/>
        </w:rPr>
        <w:t>wizard in the browser.</w:t>
      </w:r>
    </w:p>
    <w:p w14:paraId="0C3DF0D6" w14:textId="77777777" w:rsidR="00F656BE" w:rsidRDefault="005638D2" w:rsidP="00D01C19">
      <w:pPr>
        <w:pStyle w:val="ListParagraph"/>
        <w:numPr>
          <w:ilvl w:val="0"/>
          <w:numId w:val="11"/>
        </w:numPr>
        <w:rPr>
          <w:lang w:val="en-US"/>
        </w:rPr>
      </w:pPr>
      <w:r>
        <w:rPr>
          <w:lang w:val="en-US"/>
        </w:rPr>
        <w:t xml:space="preserve">Click </w:t>
      </w:r>
      <w:r w:rsidRPr="005638D2">
        <w:rPr>
          <w:b/>
          <w:bCs/>
          <w:lang w:val="en-US"/>
        </w:rPr>
        <w:t>Next</w:t>
      </w:r>
      <w:r w:rsidR="00BA1DF6">
        <w:rPr>
          <w:b/>
          <w:bCs/>
          <w:lang w:val="en-US"/>
        </w:rPr>
        <w:t xml:space="preserve"> </w:t>
      </w:r>
      <w:r w:rsidR="00BA1DF6" w:rsidRPr="00BA1DF6">
        <w:rPr>
          <w:lang w:val="en-US"/>
        </w:rPr>
        <w:t>in the browser wizard</w:t>
      </w:r>
    </w:p>
    <w:p w14:paraId="47F16F19" w14:textId="79E229B2" w:rsidR="005638D2" w:rsidRDefault="00F656BE" w:rsidP="00D01C19">
      <w:pPr>
        <w:pStyle w:val="ListParagraph"/>
        <w:numPr>
          <w:ilvl w:val="0"/>
          <w:numId w:val="11"/>
        </w:numPr>
        <w:rPr>
          <w:lang w:val="en-US"/>
        </w:rPr>
      </w:pPr>
      <w:r>
        <w:rPr>
          <w:lang w:val="en-US"/>
        </w:rPr>
        <w:lastRenderedPageBreak/>
        <w:t xml:space="preserve">A success message will appear, click </w:t>
      </w:r>
      <w:r w:rsidR="00A106AC" w:rsidRPr="00A106AC">
        <w:rPr>
          <w:b/>
          <w:bCs/>
          <w:lang w:val="en-US"/>
        </w:rPr>
        <w:t>Done</w:t>
      </w:r>
      <w:r w:rsidR="005638D2">
        <w:rPr>
          <w:lang w:val="en-US"/>
        </w:rPr>
        <w:t>.</w:t>
      </w:r>
    </w:p>
    <w:p w14:paraId="0CAE62C8" w14:textId="4FF61756" w:rsidR="004173D6" w:rsidRPr="00760DF8" w:rsidRDefault="00A66AF2">
      <w:pPr>
        <w:pStyle w:val="ListParagraph"/>
        <w:numPr>
          <w:ilvl w:val="0"/>
          <w:numId w:val="11"/>
        </w:numPr>
        <w:rPr>
          <w:lang w:val="en-US"/>
        </w:rPr>
      </w:pPr>
      <w:r w:rsidRPr="00760DF8">
        <w:rPr>
          <w:lang w:val="en-US"/>
        </w:rPr>
        <w:t xml:space="preserve">If the question </w:t>
      </w:r>
      <w:r w:rsidR="00DD0165" w:rsidRPr="00760DF8">
        <w:rPr>
          <w:lang w:val="en-US"/>
        </w:rPr>
        <w:t>arises or you would like to stay signed in</w:t>
      </w:r>
      <w:r w:rsidR="00D702EC" w:rsidRPr="00760DF8">
        <w:rPr>
          <w:lang w:val="en-US"/>
        </w:rPr>
        <w:t>,</w:t>
      </w:r>
      <w:r w:rsidR="001C425D" w:rsidRPr="00760DF8">
        <w:rPr>
          <w:lang w:val="en-US"/>
        </w:rPr>
        <w:t xml:space="preserve"> click</w:t>
      </w:r>
      <w:r w:rsidR="004173D6" w:rsidRPr="00760DF8">
        <w:rPr>
          <w:lang w:val="en-US"/>
        </w:rPr>
        <w:t xml:space="preserve"> “</w:t>
      </w:r>
      <w:r w:rsidR="001C425D" w:rsidRPr="00760DF8">
        <w:rPr>
          <w:b/>
          <w:bCs/>
          <w:lang w:val="en-US"/>
        </w:rPr>
        <w:t>No</w:t>
      </w:r>
      <w:r w:rsidR="004173D6" w:rsidRPr="00760DF8">
        <w:rPr>
          <w:lang w:val="en-US"/>
        </w:rPr>
        <w:t>”.</w:t>
      </w:r>
    </w:p>
    <w:p w14:paraId="19105C8A" w14:textId="4DD4AA86" w:rsidR="004173D6" w:rsidRPr="00573DDF" w:rsidRDefault="00D702EC" w:rsidP="00D01C19">
      <w:pPr>
        <w:pStyle w:val="ListParagraph"/>
        <w:numPr>
          <w:ilvl w:val="0"/>
          <w:numId w:val="11"/>
        </w:numPr>
        <w:rPr>
          <w:lang w:val="en-US"/>
        </w:rPr>
      </w:pPr>
      <w:r>
        <w:rPr>
          <w:lang w:val="en-US"/>
        </w:rPr>
        <w:t xml:space="preserve">Click </w:t>
      </w:r>
      <w:r>
        <w:rPr>
          <w:b/>
          <w:bCs/>
          <w:lang w:val="en-US"/>
        </w:rPr>
        <w:t>Next</w:t>
      </w:r>
      <w:r w:rsidR="004173D6" w:rsidRPr="00573DDF">
        <w:rPr>
          <w:lang w:val="en-US"/>
        </w:rPr>
        <w:t>.</w:t>
      </w:r>
    </w:p>
    <w:p w14:paraId="23BAD15B" w14:textId="3323D8E6" w:rsidR="004173D6" w:rsidRPr="00573DDF" w:rsidRDefault="00D702EC" w:rsidP="00D01C19">
      <w:pPr>
        <w:pStyle w:val="ListParagraph"/>
        <w:numPr>
          <w:ilvl w:val="0"/>
          <w:numId w:val="11"/>
        </w:numPr>
        <w:rPr>
          <w:lang w:val="en-US"/>
        </w:rPr>
      </w:pPr>
      <w:r>
        <w:rPr>
          <w:lang w:val="en-US"/>
        </w:rPr>
        <w:t xml:space="preserve">Click </w:t>
      </w:r>
      <w:r>
        <w:rPr>
          <w:b/>
          <w:bCs/>
          <w:lang w:val="en-US"/>
        </w:rPr>
        <w:t>Finish</w:t>
      </w:r>
      <w:r w:rsidRPr="00D702EC">
        <w:rPr>
          <w:lang w:val="en-US"/>
        </w:rPr>
        <w:t>.</w:t>
      </w:r>
    </w:p>
    <w:p w14:paraId="50FE64E0" w14:textId="77777777" w:rsidR="004173D6" w:rsidRPr="00573DDF" w:rsidRDefault="004173D6" w:rsidP="004173D6">
      <w:pPr>
        <w:ind w:left="360"/>
        <w:rPr>
          <w:lang w:val="en-US"/>
        </w:rPr>
      </w:pPr>
    </w:p>
    <w:p w14:paraId="3E0BDEE5" w14:textId="77777777" w:rsidR="004173D6" w:rsidRPr="00573DDF" w:rsidRDefault="004173D6" w:rsidP="004173D6">
      <w:pPr>
        <w:rPr>
          <w:lang w:val="en-US"/>
        </w:rPr>
      </w:pPr>
    </w:p>
    <w:p w14:paraId="3C6BA42C" w14:textId="6350B740" w:rsidR="004F2846" w:rsidRDefault="004F2846" w:rsidP="00496903">
      <w:pPr>
        <w:pStyle w:val="Heading2"/>
        <w:rPr>
          <w:lang w:val="en-US"/>
        </w:rPr>
      </w:pPr>
      <w:bookmarkStart w:id="15" w:name="_Toc135824923"/>
      <w:bookmarkStart w:id="16" w:name="_Toc117766016"/>
      <w:r>
        <w:rPr>
          <w:lang w:val="en-US"/>
        </w:rPr>
        <w:t>Naming conventions</w:t>
      </w:r>
      <w:r w:rsidR="0049200E">
        <w:rPr>
          <w:lang w:val="en-US"/>
        </w:rPr>
        <w:t xml:space="preserve"> Azure resources</w:t>
      </w:r>
      <w:bookmarkEnd w:id="15"/>
    </w:p>
    <w:p w14:paraId="00CA25B1" w14:textId="68800DD6" w:rsidR="004F2846" w:rsidRDefault="004F2846" w:rsidP="004F2846">
      <w:pPr>
        <w:rPr>
          <w:lang w:val="en-US"/>
        </w:rPr>
      </w:pPr>
      <w:r w:rsidRPr="010DA4D0">
        <w:rPr>
          <w:lang w:val="en-US"/>
        </w:rPr>
        <w:t xml:space="preserve">Just as </w:t>
      </w:r>
      <w:r w:rsidR="0000300A" w:rsidRPr="010DA4D0">
        <w:rPr>
          <w:lang w:val="en-US"/>
        </w:rPr>
        <w:t>with an on-premises environment, it makes sense to use a naming convention for the resources created within Azure.</w:t>
      </w:r>
      <w:r w:rsidR="0049200E" w:rsidRPr="010DA4D0">
        <w:rPr>
          <w:lang w:val="en-US"/>
        </w:rPr>
        <w:t xml:space="preserve"> Give this naming convention some thought before creating any resources within the Azure tenant. Not all resources can be renamed after </w:t>
      </w:r>
      <w:r w:rsidR="5A9E3A41" w:rsidRPr="010DA4D0">
        <w:rPr>
          <w:lang w:val="en-US"/>
        </w:rPr>
        <w:t xml:space="preserve">the </w:t>
      </w:r>
      <w:r w:rsidR="0049200E" w:rsidRPr="010DA4D0">
        <w:rPr>
          <w:lang w:val="en-US"/>
        </w:rPr>
        <w:t>creation and you will end up with inconsistent named resources.</w:t>
      </w:r>
    </w:p>
    <w:p w14:paraId="7F858D96" w14:textId="77777777" w:rsidR="00385103" w:rsidRDefault="00385103" w:rsidP="004F2846">
      <w:pPr>
        <w:rPr>
          <w:lang w:val="en-US"/>
        </w:rPr>
      </w:pPr>
    </w:p>
    <w:p w14:paraId="3789FB7D" w14:textId="56EC51C8" w:rsidR="00007D9C" w:rsidRDefault="00007D9C" w:rsidP="00385103">
      <w:pPr>
        <w:pStyle w:val="Note"/>
        <w:rPr>
          <w:lang w:val="en-US"/>
        </w:rPr>
      </w:pPr>
      <w:r>
        <w:rPr>
          <w:lang w:val="en-US"/>
        </w:rPr>
        <w:t>An example of a naming convention:</w:t>
      </w:r>
    </w:p>
    <w:p w14:paraId="5743532D" w14:textId="592F37D1" w:rsidR="006F01A7" w:rsidRDefault="006F01A7" w:rsidP="00385103">
      <w:pPr>
        <w:pStyle w:val="Note"/>
        <w:rPr>
          <w:lang w:val="en-US"/>
        </w:rPr>
      </w:pPr>
      <w:r>
        <w:rPr>
          <w:lang w:val="en-US"/>
        </w:rPr>
        <w:t>&lt;max 4 letter abbreviation of the azure resource&gt;-&lt;environment&gt;</w:t>
      </w:r>
      <w:r w:rsidR="000203A4">
        <w:rPr>
          <w:lang w:val="en-US"/>
        </w:rPr>
        <w:t>-&lt;Azure region the resource resides&gt;-</w:t>
      </w:r>
      <w:r w:rsidR="00D67D6B">
        <w:rPr>
          <w:lang w:val="en-US"/>
        </w:rPr>
        <w:t>&lt;</w:t>
      </w:r>
      <w:r w:rsidR="00771B4E">
        <w:rPr>
          <w:lang w:val="en-US"/>
        </w:rPr>
        <w:t xml:space="preserve">optional: </w:t>
      </w:r>
      <w:r w:rsidR="00D67D6B">
        <w:rPr>
          <w:lang w:val="en-US"/>
        </w:rPr>
        <w:t>purpose&gt;-</w:t>
      </w:r>
      <w:r w:rsidR="000203A4">
        <w:rPr>
          <w:lang w:val="en-US"/>
        </w:rPr>
        <w:t>&lt;</w:t>
      </w:r>
      <w:r w:rsidR="00BB4C72">
        <w:rPr>
          <w:lang w:val="en-US"/>
        </w:rPr>
        <w:t>serial number</w:t>
      </w:r>
      <w:r w:rsidR="000203A4">
        <w:rPr>
          <w:lang w:val="en-US"/>
        </w:rPr>
        <w:t>&gt;</w:t>
      </w:r>
    </w:p>
    <w:p w14:paraId="38D40437" w14:textId="5D618BD3" w:rsidR="00C56FD0" w:rsidRDefault="00606353" w:rsidP="00385103">
      <w:pPr>
        <w:pStyle w:val="Note"/>
        <w:rPr>
          <w:lang w:val="en-US"/>
        </w:rPr>
      </w:pPr>
      <w:r>
        <w:rPr>
          <w:lang w:val="en-US"/>
        </w:rPr>
        <w:t>For a resource group in the Production environment, hosted in Western Europe</w:t>
      </w:r>
      <w:r w:rsidR="00381C35">
        <w:rPr>
          <w:lang w:val="en-US"/>
        </w:rPr>
        <w:t>, supporting the platform networking resources,</w:t>
      </w:r>
      <w:r>
        <w:rPr>
          <w:lang w:val="en-US"/>
        </w:rPr>
        <w:t xml:space="preserve"> the following name would suit the naming convention</w:t>
      </w:r>
      <w:r w:rsidR="00771B4E">
        <w:rPr>
          <w:lang w:val="en-US"/>
        </w:rPr>
        <w:t>:</w:t>
      </w:r>
      <w:r w:rsidR="00385103">
        <w:rPr>
          <w:lang w:val="en-US"/>
        </w:rPr>
        <w:t xml:space="preserve"> </w:t>
      </w:r>
      <w:r w:rsidR="00C56FD0">
        <w:rPr>
          <w:lang w:val="en-US"/>
        </w:rPr>
        <w:t>“rg-p-we-</w:t>
      </w:r>
      <w:r w:rsidR="00D67D6B">
        <w:rPr>
          <w:lang w:val="en-US"/>
        </w:rPr>
        <w:t>network-</w:t>
      </w:r>
      <w:r w:rsidR="00C56FD0">
        <w:rPr>
          <w:lang w:val="en-US"/>
        </w:rPr>
        <w:t>01”</w:t>
      </w:r>
      <w:r w:rsidR="00385103">
        <w:rPr>
          <w:lang w:val="en-US"/>
        </w:rPr>
        <w:t>.</w:t>
      </w:r>
    </w:p>
    <w:p w14:paraId="786324F6" w14:textId="676361A7" w:rsidR="00E236D3" w:rsidRPr="004F2846" w:rsidRDefault="00E236D3" w:rsidP="00385103">
      <w:pPr>
        <w:pStyle w:val="Note"/>
        <w:rPr>
          <w:lang w:val="en-US"/>
        </w:rPr>
      </w:pPr>
      <w:r w:rsidRPr="010DA4D0">
        <w:rPr>
          <w:lang w:val="en-US"/>
        </w:rPr>
        <w:t xml:space="preserve">For a Log Analytics Workspace in the </w:t>
      </w:r>
      <w:r w:rsidR="00561F92" w:rsidRPr="010DA4D0">
        <w:rPr>
          <w:lang w:val="en-US"/>
        </w:rPr>
        <w:t xml:space="preserve">acceptance environment, hosted in Northern Europe, </w:t>
      </w:r>
      <w:r w:rsidR="00771B4E" w:rsidRPr="010DA4D0">
        <w:rPr>
          <w:lang w:val="en-US"/>
        </w:rPr>
        <w:t>the following name would suit the naming convention: “law-a-</w:t>
      </w:r>
      <w:r w:rsidR="00EF5EC5" w:rsidRPr="010DA4D0">
        <w:rPr>
          <w:lang w:val="en-US"/>
        </w:rPr>
        <w:t>ne-01</w:t>
      </w:r>
      <w:r w:rsidR="00771B4E" w:rsidRPr="010DA4D0">
        <w:rPr>
          <w:lang w:val="en-US"/>
        </w:rPr>
        <w:t>”</w:t>
      </w:r>
      <w:r w:rsidR="00EF5EC5" w:rsidRPr="010DA4D0">
        <w:rPr>
          <w:lang w:val="en-US"/>
        </w:rPr>
        <w:t>.</w:t>
      </w:r>
    </w:p>
    <w:bookmarkEnd w:id="16"/>
    <w:p w14:paraId="05B682D1" w14:textId="238497AC" w:rsidR="003369FC" w:rsidRPr="00573DDF" w:rsidRDefault="003369FC" w:rsidP="003369FC">
      <w:pPr>
        <w:rPr>
          <w:lang w:val="en-US"/>
        </w:rPr>
      </w:pPr>
    </w:p>
    <w:p w14:paraId="58A7B8F2" w14:textId="77777777" w:rsidR="004F4604" w:rsidRDefault="004F4604">
      <w:pPr>
        <w:rPr>
          <w:rFonts w:ascii="Segoe UI Semilight" w:hAnsi="Segoe UI Semilight" w:cs="Segoe UI Semilight"/>
          <w:b/>
          <w:bCs/>
          <w:color w:val="4F81BD"/>
          <w:kern w:val="32"/>
          <w:sz w:val="32"/>
          <w:szCs w:val="32"/>
          <w:lang w:val="en-US"/>
        </w:rPr>
      </w:pPr>
      <w:bookmarkStart w:id="17" w:name="_Toc135824924"/>
      <w:r>
        <w:rPr>
          <w:lang w:val="en-US"/>
        </w:rPr>
        <w:br w:type="page"/>
      </w:r>
    </w:p>
    <w:p w14:paraId="156D5312" w14:textId="266A5766" w:rsidR="002308E2" w:rsidRPr="00573DDF" w:rsidRDefault="002308E2" w:rsidP="00816AD4">
      <w:pPr>
        <w:pStyle w:val="Heading1"/>
        <w:rPr>
          <w:lang w:val="en-US"/>
        </w:rPr>
      </w:pPr>
      <w:r>
        <w:rPr>
          <w:lang w:val="en-US"/>
        </w:rPr>
        <w:lastRenderedPageBreak/>
        <w:t xml:space="preserve">Enable </w:t>
      </w:r>
      <w:r w:rsidRPr="00573DDF">
        <w:rPr>
          <w:lang w:val="en-US"/>
        </w:rPr>
        <w:t>Multi</w:t>
      </w:r>
      <w:r>
        <w:rPr>
          <w:lang w:val="en-US"/>
        </w:rPr>
        <w:t xml:space="preserve"> F</w:t>
      </w:r>
      <w:r w:rsidRPr="00573DDF">
        <w:rPr>
          <w:lang w:val="en-US"/>
        </w:rPr>
        <w:t>actor Authenticati</w:t>
      </w:r>
      <w:r>
        <w:rPr>
          <w:lang w:val="en-US"/>
        </w:rPr>
        <w:t>o</w:t>
      </w:r>
      <w:r w:rsidRPr="00573DDF">
        <w:rPr>
          <w:lang w:val="en-US"/>
        </w:rPr>
        <w:t>n</w:t>
      </w:r>
      <w:r>
        <w:rPr>
          <w:lang w:val="en-US"/>
        </w:rPr>
        <w:t xml:space="preserve"> (MFA)</w:t>
      </w:r>
      <w:bookmarkEnd w:id="17"/>
    </w:p>
    <w:p w14:paraId="1E188B98" w14:textId="77777777" w:rsidR="002308E2" w:rsidRPr="00573DDF" w:rsidRDefault="002308E2" w:rsidP="002308E2">
      <w:pPr>
        <w:rPr>
          <w:lang w:val="en-US"/>
        </w:rPr>
      </w:pPr>
      <w:r>
        <w:rPr>
          <w:lang w:val="en-US"/>
        </w:rPr>
        <w:t xml:space="preserve">The primary security measure for every organization </w:t>
      </w:r>
      <w:r w:rsidRPr="00D22EB7">
        <w:rPr>
          <w:b/>
          <w:bCs/>
          <w:lang w:val="en-US"/>
        </w:rPr>
        <w:t>MUST</w:t>
      </w:r>
      <w:r>
        <w:rPr>
          <w:lang w:val="en-US"/>
        </w:rPr>
        <w:t xml:space="preserve"> be</w:t>
      </w:r>
      <w:r w:rsidRPr="00573DDF">
        <w:rPr>
          <w:lang w:val="en-US"/>
        </w:rPr>
        <w:t xml:space="preserve"> </w:t>
      </w:r>
      <w:r>
        <w:rPr>
          <w:lang w:val="en-US"/>
        </w:rPr>
        <w:t xml:space="preserve">to enable </w:t>
      </w:r>
      <w:r w:rsidRPr="00573DDF">
        <w:rPr>
          <w:lang w:val="en-US"/>
        </w:rPr>
        <w:t>multi-factor authenticati</w:t>
      </w:r>
      <w:r>
        <w:rPr>
          <w:lang w:val="en-US"/>
        </w:rPr>
        <w:t>on</w:t>
      </w:r>
      <w:r w:rsidRPr="00573DDF">
        <w:rPr>
          <w:lang w:val="en-US"/>
        </w:rPr>
        <w:t xml:space="preserve"> </w:t>
      </w:r>
      <w:r>
        <w:rPr>
          <w:lang w:val="en-US"/>
        </w:rPr>
        <w:t>for</w:t>
      </w:r>
      <w:r w:rsidRPr="00573DDF">
        <w:rPr>
          <w:lang w:val="en-US"/>
        </w:rPr>
        <w:t xml:space="preserve"> </w:t>
      </w:r>
      <w:r w:rsidRPr="00573DDF">
        <w:rPr>
          <w:b/>
          <w:bCs/>
          <w:lang w:val="en-US"/>
        </w:rPr>
        <w:t xml:space="preserve">ALL </w:t>
      </w:r>
      <w:r>
        <w:rPr>
          <w:b/>
          <w:bCs/>
          <w:lang w:val="en-US"/>
        </w:rPr>
        <w:t>USE</w:t>
      </w:r>
      <w:r w:rsidRPr="00573DDF">
        <w:rPr>
          <w:b/>
          <w:bCs/>
          <w:lang w:val="en-US"/>
        </w:rPr>
        <w:t>RS</w:t>
      </w:r>
      <w:r w:rsidRPr="00573DDF">
        <w:rPr>
          <w:lang w:val="en-US"/>
        </w:rPr>
        <w:t xml:space="preserve">. </w:t>
      </w:r>
    </w:p>
    <w:p w14:paraId="2EB00695" w14:textId="77777777" w:rsidR="002308E2" w:rsidRPr="00573DDF" w:rsidRDefault="002308E2" w:rsidP="002308E2">
      <w:pPr>
        <w:rPr>
          <w:lang w:val="en-US"/>
        </w:rPr>
      </w:pPr>
      <w:r>
        <w:rPr>
          <w:lang w:val="en-US"/>
        </w:rPr>
        <w:t xml:space="preserve">Although a </w:t>
      </w:r>
      <w:r w:rsidRPr="00573DDF">
        <w:rPr>
          <w:lang w:val="en-US"/>
        </w:rPr>
        <w:t>“Man in the Middle” phishing a</w:t>
      </w:r>
      <w:r>
        <w:rPr>
          <w:lang w:val="en-US"/>
        </w:rPr>
        <w:t xml:space="preserve">ttack can go around </w:t>
      </w:r>
      <w:r w:rsidRPr="00573DDF">
        <w:rPr>
          <w:lang w:val="en-US"/>
        </w:rPr>
        <w:t>MFA</w:t>
      </w:r>
      <w:r>
        <w:rPr>
          <w:lang w:val="en-US"/>
        </w:rPr>
        <w:t>,</w:t>
      </w:r>
      <w:r w:rsidRPr="00573DDF">
        <w:rPr>
          <w:lang w:val="en-US"/>
        </w:rPr>
        <w:t xml:space="preserve"> </w:t>
      </w:r>
      <w:r>
        <w:rPr>
          <w:lang w:val="en-US"/>
        </w:rPr>
        <w:t>by</w:t>
      </w:r>
      <w:r w:rsidRPr="00573DDF">
        <w:rPr>
          <w:lang w:val="en-US"/>
        </w:rPr>
        <w:t xml:space="preserve"> </w:t>
      </w:r>
      <w:r>
        <w:rPr>
          <w:lang w:val="en-US"/>
        </w:rPr>
        <w:t xml:space="preserve">injecting the </w:t>
      </w:r>
      <w:r w:rsidRPr="00573DDF">
        <w:rPr>
          <w:lang w:val="en-US"/>
        </w:rPr>
        <w:t>MFA token (</w:t>
      </w:r>
      <w:r>
        <w:rPr>
          <w:lang w:val="en-US"/>
        </w:rPr>
        <w:t>see</w:t>
      </w:r>
      <w:r w:rsidRPr="00573DDF">
        <w:rPr>
          <w:lang w:val="en-US"/>
        </w:rPr>
        <w:t xml:space="preserve"> </w:t>
      </w:r>
      <w:hyperlink r:id="rId30" w:history="1">
        <w:r w:rsidRPr="00573DDF">
          <w:rPr>
            <w:rStyle w:val="Hyperlink"/>
            <w:lang w:val="en-US"/>
          </w:rPr>
          <w:t>https://aka.ms/EvilGinx</w:t>
        </w:r>
      </w:hyperlink>
      <w:r w:rsidRPr="00573DDF">
        <w:rPr>
          <w:lang w:val="en-US"/>
        </w:rPr>
        <w:t xml:space="preserve">) is </w:t>
      </w:r>
      <w:r>
        <w:rPr>
          <w:lang w:val="en-US"/>
        </w:rPr>
        <w:t>provides more security than Single Factor Authentication</w:t>
      </w:r>
      <w:r w:rsidRPr="00573DDF">
        <w:rPr>
          <w:lang w:val="en-US"/>
        </w:rPr>
        <w:t xml:space="preserve">. </w:t>
      </w:r>
    </w:p>
    <w:p w14:paraId="31F95D18" w14:textId="77777777" w:rsidR="002308E2" w:rsidRPr="00573DDF" w:rsidRDefault="002308E2" w:rsidP="002308E2">
      <w:pPr>
        <w:rPr>
          <w:lang w:val="en-US"/>
        </w:rPr>
      </w:pPr>
      <w:r w:rsidRPr="00573DDF">
        <w:rPr>
          <w:lang w:val="en-US"/>
        </w:rPr>
        <w:t xml:space="preserve"> </w:t>
      </w:r>
    </w:p>
    <w:p w14:paraId="467528D3" w14:textId="77777777" w:rsidR="002308E2" w:rsidRPr="00573DDF" w:rsidRDefault="002308E2" w:rsidP="002308E2">
      <w:pPr>
        <w:rPr>
          <w:lang w:val="en-US"/>
        </w:rPr>
      </w:pPr>
      <w:r>
        <w:rPr>
          <w:lang w:val="en-US"/>
        </w:rPr>
        <w:t>This hands-on-</w:t>
      </w:r>
      <w:r w:rsidRPr="00573DDF">
        <w:rPr>
          <w:lang w:val="en-US"/>
        </w:rPr>
        <w:t xml:space="preserve">lab </w:t>
      </w:r>
      <w:r>
        <w:rPr>
          <w:lang w:val="en-US"/>
        </w:rPr>
        <w:t xml:space="preserve">will start with a check if the </w:t>
      </w:r>
      <w:r w:rsidRPr="003908A2">
        <w:rPr>
          <w:b/>
          <w:bCs/>
          <w:lang w:val="en-US"/>
        </w:rPr>
        <w:t>Security Standards</w:t>
      </w:r>
      <w:r>
        <w:rPr>
          <w:lang w:val="en-US"/>
        </w:rPr>
        <w:t xml:space="preserve"> have been enabled in this tenant.</w:t>
      </w:r>
      <w:r w:rsidRPr="00573DDF">
        <w:rPr>
          <w:lang w:val="en-US"/>
        </w:rPr>
        <w:t xml:space="preserve"> </w:t>
      </w:r>
      <w:r>
        <w:rPr>
          <w:lang w:val="en-US"/>
        </w:rPr>
        <w:t xml:space="preserve">These </w:t>
      </w:r>
      <w:r w:rsidRPr="00573DDF">
        <w:rPr>
          <w:lang w:val="en-US"/>
        </w:rPr>
        <w:t>“S</w:t>
      </w:r>
      <w:r>
        <w:rPr>
          <w:lang w:val="en-US"/>
        </w:rPr>
        <w:t xml:space="preserve">ecurity Standards” are by default enabled for all </w:t>
      </w:r>
      <w:r w:rsidRPr="00573DDF">
        <w:rPr>
          <w:lang w:val="en-US"/>
        </w:rPr>
        <w:t xml:space="preserve">Azure-tenants </w:t>
      </w:r>
      <w:r>
        <w:rPr>
          <w:lang w:val="en-US"/>
        </w:rPr>
        <w:t>provisioned after N</w:t>
      </w:r>
      <w:r w:rsidRPr="00573DDF">
        <w:rPr>
          <w:lang w:val="en-US"/>
        </w:rPr>
        <w:t xml:space="preserve">ovember 2020. </w:t>
      </w:r>
    </w:p>
    <w:p w14:paraId="17AC0EF5" w14:textId="52303A03" w:rsidR="002308E2" w:rsidRPr="00573DDF" w:rsidRDefault="002308E2" w:rsidP="002308E2">
      <w:pPr>
        <w:rPr>
          <w:lang w:val="en-US"/>
        </w:rPr>
      </w:pPr>
      <w:r w:rsidRPr="010DA4D0">
        <w:rPr>
          <w:lang w:val="en-US"/>
        </w:rPr>
        <w:t>The Security Standards” are a limited set of minimal security settings to enable MFA for the Tenant.</w:t>
      </w:r>
    </w:p>
    <w:p w14:paraId="3EC67A7C" w14:textId="77777777" w:rsidR="002308E2" w:rsidRPr="00573DDF" w:rsidRDefault="002308E2" w:rsidP="001904A7">
      <w:pPr>
        <w:pStyle w:val="Heading2"/>
        <w:rPr>
          <w:lang w:val="en-US"/>
        </w:rPr>
      </w:pPr>
      <w:bookmarkStart w:id="18" w:name="_Toc117766024"/>
      <w:bookmarkStart w:id="19" w:name="_Toc135824925"/>
      <w:r>
        <w:rPr>
          <w:lang w:val="en-US"/>
        </w:rPr>
        <w:t xml:space="preserve">Prepare for </w:t>
      </w:r>
      <w:bookmarkEnd w:id="18"/>
      <w:r>
        <w:rPr>
          <w:lang w:val="en-US"/>
        </w:rPr>
        <w:t>Conditional Access</w:t>
      </w:r>
      <w:bookmarkEnd w:id="19"/>
    </w:p>
    <w:p w14:paraId="5F55CAB3" w14:textId="61A1FBB0" w:rsidR="002308E2" w:rsidRPr="00573DDF" w:rsidRDefault="002308E2" w:rsidP="002308E2">
      <w:pPr>
        <w:rPr>
          <w:lang w:val="en-US"/>
        </w:rPr>
      </w:pPr>
      <w:r w:rsidRPr="010DA4D0">
        <w:rPr>
          <w:lang w:val="en-US"/>
        </w:rPr>
        <w:t xml:space="preserve">In this step a </w:t>
      </w:r>
      <w:bookmarkStart w:id="20" w:name="_Int_au5GG9Le"/>
      <w:r w:rsidRPr="010DA4D0">
        <w:rPr>
          <w:lang w:val="en-US"/>
        </w:rPr>
        <w:t>custom</w:t>
      </w:r>
      <w:bookmarkEnd w:id="20"/>
      <w:r w:rsidRPr="010DA4D0">
        <w:rPr>
          <w:lang w:val="en-US"/>
        </w:rPr>
        <w:t xml:space="preserve"> policy will be created to configure a conditional access policy which enables a more </w:t>
      </w:r>
      <w:r w:rsidR="7E1C7841" w:rsidRPr="010DA4D0">
        <w:rPr>
          <w:lang w:val="en-US"/>
        </w:rPr>
        <w:t>fine-grained</w:t>
      </w:r>
      <w:r w:rsidRPr="010DA4D0">
        <w:rPr>
          <w:lang w:val="en-US"/>
        </w:rPr>
        <w:t xml:space="preserve"> MFA implementation.</w:t>
      </w:r>
    </w:p>
    <w:p w14:paraId="794E2531" w14:textId="77777777" w:rsidR="002308E2" w:rsidRDefault="002308E2" w:rsidP="002308E2">
      <w:pPr>
        <w:rPr>
          <w:lang w:val="en-US"/>
        </w:rPr>
      </w:pPr>
    </w:p>
    <w:p w14:paraId="45F5C5C8" w14:textId="16FEB82B" w:rsidR="002308E2" w:rsidRDefault="002308E2" w:rsidP="002308E2">
      <w:pPr>
        <w:rPr>
          <w:lang w:val="en-US"/>
        </w:rPr>
      </w:pPr>
      <w:r>
        <w:rPr>
          <w:lang w:val="en-US"/>
        </w:rPr>
        <w:t>Go to the Azure Portal (</w:t>
      </w:r>
      <w:hyperlink r:id="rId31"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p>
    <w:p w14:paraId="00B1629A"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3020525D" w14:textId="77777777" w:rsidR="002308E2" w:rsidRDefault="002308E2" w:rsidP="00CE6660">
      <w:pPr>
        <w:pStyle w:val="ListParagraph"/>
        <w:numPr>
          <w:ilvl w:val="0"/>
          <w:numId w:val="23"/>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630477E6" w14:textId="77777777" w:rsidR="002308E2" w:rsidRDefault="002308E2" w:rsidP="00CE6660">
      <w:pPr>
        <w:pStyle w:val="ListParagraph"/>
        <w:numPr>
          <w:ilvl w:val="0"/>
          <w:numId w:val="23"/>
        </w:numPr>
        <w:rPr>
          <w:lang w:val="en-US"/>
        </w:rPr>
      </w:pPr>
      <w:r w:rsidRPr="00253A18">
        <w:rPr>
          <w:lang w:val="en-US"/>
        </w:rPr>
        <w:t xml:space="preserve">On the Azure Active Directory page, in the left </w:t>
      </w:r>
      <w:r>
        <w:rPr>
          <w:lang w:val="en-US"/>
        </w:rPr>
        <w:t xml:space="preserve">select the tab </w:t>
      </w:r>
      <w:r>
        <w:rPr>
          <w:b/>
          <w:bCs/>
          <w:lang w:val="en-US"/>
        </w:rPr>
        <w:t>Properties</w:t>
      </w:r>
      <w:r w:rsidRPr="00253A18">
        <w:rPr>
          <w:lang w:val="en-US"/>
        </w:rPr>
        <w:t>.</w:t>
      </w:r>
    </w:p>
    <w:p w14:paraId="3D78AE26" w14:textId="0E2491C5" w:rsidR="002308E2" w:rsidRDefault="002308E2" w:rsidP="00CE6660">
      <w:pPr>
        <w:pStyle w:val="ListParagraph"/>
        <w:numPr>
          <w:ilvl w:val="0"/>
          <w:numId w:val="23"/>
        </w:numPr>
        <w:rPr>
          <w:lang w:val="en-US"/>
        </w:rPr>
      </w:pPr>
      <w:r w:rsidRPr="010DA4D0">
        <w:rPr>
          <w:lang w:val="en-US"/>
        </w:rPr>
        <w:t xml:space="preserve">At the </w:t>
      </w:r>
      <w:r w:rsidR="101ECCFD" w:rsidRPr="010DA4D0">
        <w:rPr>
          <w:lang w:val="en-US"/>
        </w:rPr>
        <w:t xml:space="preserve">very </w:t>
      </w:r>
      <w:r w:rsidRPr="010DA4D0">
        <w:rPr>
          <w:lang w:val="en-US"/>
        </w:rPr>
        <w:t xml:space="preserve">bottom of the page, </w:t>
      </w:r>
      <w:r w:rsidR="3B2A5BFE" w:rsidRPr="010DA4D0">
        <w:rPr>
          <w:lang w:val="en-US"/>
        </w:rPr>
        <w:t xml:space="preserve">under the “Access management for Azure </w:t>
      </w:r>
      <w:proofErr w:type="spellStart"/>
      <w:r w:rsidR="3B2A5BFE" w:rsidRPr="010DA4D0">
        <w:rPr>
          <w:lang w:val="en-US"/>
        </w:rPr>
        <w:t>Resources”</w:t>
      </w:r>
      <w:r w:rsidRPr="010DA4D0">
        <w:rPr>
          <w:lang w:val="en-US"/>
        </w:rPr>
        <w:t>section</w:t>
      </w:r>
      <w:proofErr w:type="spellEnd"/>
      <w:r w:rsidRPr="010DA4D0">
        <w:rPr>
          <w:lang w:val="en-US"/>
        </w:rPr>
        <w:t xml:space="preserve">, click </w:t>
      </w:r>
      <w:r w:rsidR="1D148EB2" w:rsidRPr="010DA4D0">
        <w:rPr>
          <w:lang w:val="en-US"/>
        </w:rPr>
        <w:t xml:space="preserve">on </w:t>
      </w:r>
      <w:r w:rsidRPr="010DA4D0">
        <w:rPr>
          <w:lang w:val="en-US"/>
        </w:rPr>
        <w:t xml:space="preserve">the </w:t>
      </w:r>
      <w:r w:rsidRPr="010DA4D0">
        <w:rPr>
          <w:b/>
          <w:bCs/>
          <w:lang w:val="en-US"/>
        </w:rPr>
        <w:t>Manage security defaults</w:t>
      </w:r>
      <w:r w:rsidRPr="010DA4D0">
        <w:rPr>
          <w:lang w:val="en-US"/>
        </w:rPr>
        <w:t xml:space="preserve"> link.</w:t>
      </w:r>
    </w:p>
    <w:p w14:paraId="59BDC610" w14:textId="70D5C493" w:rsidR="002308E2" w:rsidRDefault="002308E2" w:rsidP="00CE6660">
      <w:pPr>
        <w:pStyle w:val="ListParagraph"/>
        <w:numPr>
          <w:ilvl w:val="0"/>
          <w:numId w:val="23"/>
        </w:numPr>
        <w:rPr>
          <w:lang w:val="en-US"/>
        </w:rPr>
      </w:pPr>
      <w:r w:rsidRPr="010DA4D0">
        <w:rPr>
          <w:lang w:val="en-US"/>
        </w:rPr>
        <w:t xml:space="preserve">By </w:t>
      </w:r>
      <w:r w:rsidR="1A9D5C74" w:rsidRPr="010DA4D0">
        <w:rPr>
          <w:lang w:val="en-US"/>
        </w:rPr>
        <w:t>default,</w:t>
      </w:r>
      <w:r w:rsidRPr="010DA4D0">
        <w:rPr>
          <w:lang w:val="en-US"/>
        </w:rPr>
        <w:t xml:space="preserve"> the Security defaults are enabled.</w:t>
      </w:r>
    </w:p>
    <w:p w14:paraId="606440FB" w14:textId="77777777" w:rsidR="002308E2" w:rsidRDefault="002308E2" w:rsidP="00CE6660">
      <w:pPr>
        <w:pStyle w:val="ListParagraph"/>
        <w:numPr>
          <w:ilvl w:val="0"/>
          <w:numId w:val="23"/>
        </w:numPr>
        <w:rPr>
          <w:lang w:val="en-US"/>
        </w:rPr>
      </w:pPr>
      <w:r>
        <w:rPr>
          <w:lang w:val="en-US"/>
        </w:rPr>
        <w:t xml:space="preserve">Turn the Security defaults off, by selecting </w:t>
      </w:r>
      <w:r w:rsidRPr="008B264F">
        <w:rPr>
          <w:b/>
          <w:bCs/>
          <w:lang w:val="en-US"/>
        </w:rPr>
        <w:t>Disabled (not recommended)</w:t>
      </w:r>
      <w:r w:rsidRPr="008B264F">
        <w:rPr>
          <w:lang w:val="en-US"/>
        </w:rPr>
        <w:t>.</w:t>
      </w:r>
    </w:p>
    <w:p w14:paraId="011DCFFA" w14:textId="77777777" w:rsidR="002308E2" w:rsidRPr="001A377D" w:rsidRDefault="002308E2" w:rsidP="00CE6660">
      <w:pPr>
        <w:pStyle w:val="ListParagraph"/>
        <w:numPr>
          <w:ilvl w:val="0"/>
          <w:numId w:val="23"/>
        </w:numPr>
        <w:rPr>
          <w:lang w:val="en-US"/>
        </w:rPr>
      </w:pPr>
      <w:r>
        <w:rPr>
          <w:lang w:val="en-US"/>
        </w:rPr>
        <w:t xml:space="preserve">Select </w:t>
      </w:r>
      <w:r w:rsidRPr="00F015B5">
        <w:rPr>
          <w:b/>
          <w:bCs/>
          <w:lang w:val="en-US"/>
        </w:rPr>
        <w:t>My organization uses Conditional Access</w:t>
      </w:r>
      <w:r w:rsidRPr="001A377D">
        <w:rPr>
          <w:lang w:val="en-US"/>
        </w:rPr>
        <w:t>.</w:t>
      </w:r>
    </w:p>
    <w:p w14:paraId="6FC067C9" w14:textId="77777777" w:rsidR="002308E2" w:rsidRDefault="002308E2" w:rsidP="00CE6660">
      <w:pPr>
        <w:pStyle w:val="ListParagraph"/>
        <w:numPr>
          <w:ilvl w:val="0"/>
          <w:numId w:val="23"/>
        </w:numPr>
        <w:rPr>
          <w:lang w:val="en-US"/>
        </w:rPr>
      </w:pPr>
      <w:r>
        <w:rPr>
          <w:lang w:val="en-US"/>
        </w:rPr>
        <w:t xml:space="preserve">To confirm your selection, click </w:t>
      </w:r>
      <w:r w:rsidRPr="001A377D">
        <w:rPr>
          <w:b/>
          <w:bCs/>
          <w:lang w:val="en-US"/>
        </w:rPr>
        <w:t>Save</w:t>
      </w:r>
      <w:r w:rsidRPr="001A377D">
        <w:rPr>
          <w:lang w:val="en-US"/>
        </w:rPr>
        <w:t xml:space="preserve"> </w:t>
      </w:r>
      <w:r>
        <w:rPr>
          <w:lang w:val="en-US"/>
        </w:rPr>
        <w:t>at the bottom of the page</w:t>
      </w:r>
    </w:p>
    <w:p w14:paraId="435A6C2D" w14:textId="77777777" w:rsidR="002308E2" w:rsidRDefault="002308E2" w:rsidP="00CE6660">
      <w:pPr>
        <w:pStyle w:val="ListParagraph"/>
        <w:numPr>
          <w:ilvl w:val="0"/>
          <w:numId w:val="23"/>
        </w:numPr>
        <w:rPr>
          <w:lang w:val="en-US"/>
        </w:rPr>
      </w:pPr>
      <w:r>
        <w:rPr>
          <w:lang w:val="en-US"/>
        </w:rPr>
        <w:t>Confirm the pop-up prompt.</w:t>
      </w:r>
    </w:p>
    <w:p w14:paraId="7EF4DDC6" w14:textId="2DDDEB22" w:rsidR="002308E2" w:rsidRPr="00253A18" w:rsidRDefault="002308E2" w:rsidP="00CE6660">
      <w:pPr>
        <w:pStyle w:val="ListParagraph"/>
        <w:numPr>
          <w:ilvl w:val="0"/>
          <w:numId w:val="23"/>
        </w:numPr>
        <w:rPr>
          <w:lang w:val="en-US"/>
        </w:rPr>
      </w:pPr>
      <w:r>
        <w:rPr>
          <w:lang w:val="en-US"/>
        </w:rPr>
        <w:t>Click the X icon in the upper right corner</w:t>
      </w:r>
      <w:r w:rsidR="001F0E30">
        <w:rPr>
          <w:lang w:val="en-US"/>
        </w:rPr>
        <w:t>.</w:t>
      </w:r>
    </w:p>
    <w:p w14:paraId="12ECF68F" w14:textId="77777777" w:rsidR="002308E2" w:rsidRPr="00573DDF" w:rsidRDefault="002308E2" w:rsidP="002308E2">
      <w:pPr>
        <w:rPr>
          <w:lang w:val="en-US"/>
        </w:rPr>
      </w:pPr>
    </w:p>
    <w:p w14:paraId="27BB88B8" w14:textId="77777777" w:rsidR="002308E2" w:rsidRPr="00573DDF" w:rsidRDefault="002308E2" w:rsidP="001904A7">
      <w:pPr>
        <w:pStyle w:val="Heading2"/>
        <w:rPr>
          <w:lang w:val="en-US"/>
        </w:rPr>
      </w:pPr>
      <w:bookmarkStart w:id="21" w:name="_Toc117766025"/>
      <w:bookmarkStart w:id="22" w:name="_Ref135763672"/>
      <w:bookmarkStart w:id="23" w:name="_Ref135763676"/>
      <w:bookmarkStart w:id="24" w:name="_Toc135824926"/>
      <w:r>
        <w:rPr>
          <w:lang w:val="en-US"/>
        </w:rPr>
        <w:t xml:space="preserve">Conditional access - enforce </w:t>
      </w:r>
      <w:r w:rsidRPr="00573DDF">
        <w:rPr>
          <w:lang w:val="en-US"/>
        </w:rPr>
        <w:t xml:space="preserve">MFA </w:t>
      </w:r>
      <w:r>
        <w:rPr>
          <w:lang w:val="en-US"/>
        </w:rPr>
        <w:t xml:space="preserve">for </w:t>
      </w:r>
      <w:bookmarkEnd w:id="21"/>
      <w:bookmarkEnd w:id="22"/>
      <w:bookmarkEnd w:id="23"/>
      <w:r>
        <w:rPr>
          <w:lang w:val="en-US"/>
        </w:rPr>
        <w:t>administrators</w:t>
      </w:r>
      <w:bookmarkEnd w:id="24"/>
      <w:r w:rsidRPr="00573DDF">
        <w:rPr>
          <w:lang w:val="en-US"/>
        </w:rPr>
        <w:t xml:space="preserve"> </w:t>
      </w:r>
    </w:p>
    <w:p w14:paraId="6078BA3B" w14:textId="20299491" w:rsidR="002308E2" w:rsidRPr="00573DDF" w:rsidRDefault="002308E2" w:rsidP="002308E2">
      <w:pPr>
        <w:rPr>
          <w:lang w:val="en-US"/>
        </w:rPr>
      </w:pPr>
      <w:r w:rsidRPr="010DA4D0">
        <w:rPr>
          <w:lang w:val="en-US"/>
        </w:rPr>
        <w:t xml:space="preserve">The first policy which </w:t>
      </w:r>
      <w:r w:rsidR="7592A643" w:rsidRPr="010DA4D0">
        <w:rPr>
          <w:lang w:val="en-US"/>
        </w:rPr>
        <w:t xml:space="preserve">we </w:t>
      </w:r>
      <w:r w:rsidRPr="010DA4D0">
        <w:rPr>
          <w:lang w:val="en-US"/>
        </w:rPr>
        <w:t>will configure</w:t>
      </w:r>
      <w:r w:rsidR="4903B2BD" w:rsidRPr="010DA4D0">
        <w:rPr>
          <w:lang w:val="en-US"/>
        </w:rPr>
        <w:t xml:space="preserve"> is </w:t>
      </w:r>
      <w:r w:rsidR="1CEBF9C5" w:rsidRPr="010DA4D0">
        <w:rPr>
          <w:lang w:val="en-US"/>
        </w:rPr>
        <w:t xml:space="preserve">to </w:t>
      </w:r>
      <w:r w:rsidRPr="010DA4D0">
        <w:rPr>
          <w:lang w:val="en-US"/>
        </w:rPr>
        <w:t xml:space="preserve">enforce MFA </w:t>
      </w:r>
      <w:r w:rsidR="112215F7" w:rsidRPr="010DA4D0">
        <w:rPr>
          <w:lang w:val="en-US"/>
        </w:rPr>
        <w:t>for</w:t>
      </w:r>
      <w:r w:rsidRPr="010DA4D0">
        <w:rPr>
          <w:lang w:val="en-US"/>
        </w:rPr>
        <w:t xml:space="preserve"> all accounts with privileged access, like global administrators or Helpdesk administrators.</w:t>
      </w:r>
    </w:p>
    <w:p w14:paraId="128D5CE7" w14:textId="77777777" w:rsidR="002308E2" w:rsidRPr="00573DDF" w:rsidRDefault="002308E2" w:rsidP="002308E2">
      <w:pPr>
        <w:rPr>
          <w:lang w:val="en-US"/>
        </w:rPr>
      </w:pPr>
    </w:p>
    <w:p w14:paraId="5431B9DF" w14:textId="4F47A033" w:rsidR="002308E2" w:rsidRPr="00573DDF" w:rsidRDefault="002308E2" w:rsidP="002308E2">
      <w:pPr>
        <w:rPr>
          <w:lang w:val="en-US"/>
        </w:rPr>
      </w:pPr>
      <w:r w:rsidRPr="010DA4D0">
        <w:rPr>
          <w:lang w:val="en-US"/>
        </w:rPr>
        <w:t>The policy will be enabled in the Report only mode, this is the safest way to start with conditional access (</w:t>
      </w:r>
      <w:r w:rsidR="6A6D607E" w:rsidRPr="010DA4D0">
        <w:rPr>
          <w:lang w:val="en-US"/>
        </w:rPr>
        <w:t xml:space="preserve">You want to avoid the </w:t>
      </w:r>
      <w:r w:rsidRPr="010DA4D0">
        <w:rPr>
          <w:lang w:val="en-US"/>
        </w:rPr>
        <w:t xml:space="preserve">possibility </w:t>
      </w:r>
      <w:r w:rsidR="213962F1" w:rsidRPr="010DA4D0">
        <w:rPr>
          <w:lang w:val="en-US"/>
        </w:rPr>
        <w:t xml:space="preserve">that you </w:t>
      </w:r>
      <w:r w:rsidRPr="010DA4D0">
        <w:rPr>
          <w:lang w:val="en-US"/>
        </w:rPr>
        <w:t>lock yourself out of the tenant</w:t>
      </w:r>
      <w:r w:rsidR="357323EB" w:rsidRPr="010DA4D0">
        <w:rPr>
          <w:lang w:val="en-US"/>
        </w:rPr>
        <w:t>)</w:t>
      </w:r>
      <w:r w:rsidRPr="010DA4D0">
        <w:rPr>
          <w:lang w:val="en-US"/>
        </w:rPr>
        <w:t>.</w:t>
      </w:r>
    </w:p>
    <w:p w14:paraId="12B48372" w14:textId="77777777" w:rsidR="002308E2" w:rsidRDefault="002308E2" w:rsidP="002308E2">
      <w:pPr>
        <w:rPr>
          <w:lang w:val="en-US"/>
        </w:rPr>
      </w:pPr>
    </w:p>
    <w:p w14:paraId="32236151" w14:textId="20DA6C7F" w:rsidR="002308E2" w:rsidRDefault="002308E2" w:rsidP="002308E2">
      <w:pPr>
        <w:rPr>
          <w:lang w:val="en-US"/>
        </w:rPr>
      </w:pPr>
      <w:r>
        <w:rPr>
          <w:lang w:val="en-US"/>
        </w:rPr>
        <w:lastRenderedPageBreak/>
        <w:t>Go to the Azure Portal (</w:t>
      </w:r>
      <w:hyperlink r:id="rId32"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p>
    <w:p w14:paraId="12591D0C"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7FBC06CF" w14:textId="77777777" w:rsidR="002308E2" w:rsidRDefault="002308E2" w:rsidP="00CE6660">
      <w:pPr>
        <w:pStyle w:val="ListParagraph"/>
        <w:numPr>
          <w:ilvl w:val="0"/>
          <w:numId w:val="24"/>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73A4FED" w14:textId="1738B78D" w:rsidR="002308E2" w:rsidRDefault="002308E2" w:rsidP="00CE6660">
      <w:pPr>
        <w:pStyle w:val="ListParagraph"/>
        <w:numPr>
          <w:ilvl w:val="0"/>
          <w:numId w:val="24"/>
        </w:numPr>
        <w:rPr>
          <w:lang w:val="en-US"/>
        </w:rPr>
      </w:pPr>
      <w:r w:rsidRPr="010DA4D0">
        <w:rPr>
          <w:lang w:val="en-US"/>
        </w:rPr>
        <w:t xml:space="preserve">On the Azure Active Directory page, in the </w:t>
      </w:r>
      <w:r w:rsidR="23ABEF5B" w:rsidRPr="010DA4D0">
        <w:rPr>
          <w:lang w:val="en-US"/>
        </w:rPr>
        <w:t>left-hand</w:t>
      </w:r>
      <w:r w:rsidRPr="010DA4D0">
        <w:rPr>
          <w:lang w:val="en-US"/>
        </w:rPr>
        <w:t xml:space="preserve"> </w:t>
      </w:r>
      <w:r w:rsidR="54D19F9C" w:rsidRPr="010DA4D0">
        <w:rPr>
          <w:lang w:val="en-US"/>
        </w:rPr>
        <w:t>navigation,</w:t>
      </w:r>
      <w:r w:rsidRPr="010DA4D0">
        <w:rPr>
          <w:lang w:val="en-US"/>
        </w:rPr>
        <w:t xml:space="preserve"> under manage, click </w:t>
      </w:r>
      <w:r w:rsidRPr="010DA4D0">
        <w:rPr>
          <w:b/>
          <w:bCs/>
          <w:lang w:val="en-US"/>
        </w:rPr>
        <w:t>Security</w:t>
      </w:r>
      <w:r w:rsidRPr="010DA4D0">
        <w:rPr>
          <w:lang w:val="en-US"/>
        </w:rPr>
        <w:t>.</w:t>
      </w:r>
    </w:p>
    <w:p w14:paraId="33190240" w14:textId="30195D6F" w:rsidR="002308E2" w:rsidRDefault="002308E2" w:rsidP="00CE6660">
      <w:pPr>
        <w:pStyle w:val="ListParagraph"/>
        <w:numPr>
          <w:ilvl w:val="0"/>
          <w:numId w:val="24"/>
        </w:numPr>
        <w:rPr>
          <w:lang w:val="en-US"/>
        </w:rPr>
      </w:pPr>
      <w:r w:rsidRPr="010DA4D0">
        <w:rPr>
          <w:lang w:val="en-US"/>
        </w:rPr>
        <w:t xml:space="preserve">On the Security </w:t>
      </w:r>
      <w:r w:rsidR="535FDD63" w:rsidRPr="010DA4D0">
        <w:rPr>
          <w:lang w:val="en-US"/>
        </w:rPr>
        <w:t xml:space="preserve">| Getting started </w:t>
      </w:r>
      <w:r w:rsidRPr="010DA4D0">
        <w:rPr>
          <w:lang w:val="en-US"/>
        </w:rPr>
        <w:t xml:space="preserve">page, in the </w:t>
      </w:r>
      <w:r w:rsidR="4FFEAD7E" w:rsidRPr="010DA4D0">
        <w:rPr>
          <w:lang w:val="en-US"/>
        </w:rPr>
        <w:t>left-hand</w:t>
      </w:r>
      <w:r w:rsidRPr="010DA4D0">
        <w:rPr>
          <w:lang w:val="en-US"/>
        </w:rPr>
        <w:t xml:space="preserve"> navigation, under Protect, click </w:t>
      </w:r>
      <w:r w:rsidRPr="010DA4D0">
        <w:rPr>
          <w:b/>
          <w:bCs/>
          <w:lang w:val="en-US"/>
        </w:rPr>
        <w:t>Conditional Access</w:t>
      </w:r>
      <w:r w:rsidRPr="010DA4D0">
        <w:rPr>
          <w:lang w:val="en-US"/>
        </w:rPr>
        <w:t>.</w:t>
      </w:r>
    </w:p>
    <w:p w14:paraId="61783235" w14:textId="77777777" w:rsidR="002308E2" w:rsidRDefault="002308E2" w:rsidP="00CE6660">
      <w:pPr>
        <w:pStyle w:val="ListParagraph"/>
        <w:numPr>
          <w:ilvl w:val="0"/>
          <w:numId w:val="24"/>
        </w:numPr>
        <w:rPr>
          <w:lang w:val="en-US"/>
        </w:rPr>
      </w:pPr>
      <w:r>
        <w:rPr>
          <w:lang w:val="en-US"/>
        </w:rPr>
        <w:t xml:space="preserve">Click </w:t>
      </w:r>
      <w:r w:rsidRPr="00227E95">
        <w:rPr>
          <w:b/>
          <w:bCs/>
          <w:lang w:val="en-US"/>
        </w:rPr>
        <w:t>Create new policy</w:t>
      </w:r>
      <w:r>
        <w:rPr>
          <w:lang w:val="en-US"/>
        </w:rPr>
        <w:t>.</w:t>
      </w:r>
    </w:p>
    <w:p w14:paraId="5B2AF6BD" w14:textId="77777777" w:rsidR="002308E2" w:rsidRDefault="002308E2" w:rsidP="00CE6660">
      <w:pPr>
        <w:pStyle w:val="ListParagraph"/>
        <w:numPr>
          <w:ilvl w:val="0"/>
          <w:numId w:val="24"/>
        </w:numPr>
        <w:rPr>
          <w:lang w:val="en-US"/>
        </w:rPr>
      </w:pPr>
      <w:r>
        <w:rPr>
          <w:lang w:val="en-US"/>
        </w:rPr>
        <w:t xml:space="preserve">Name: </w:t>
      </w:r>
      <w:r w:rsidRPr="00B5416B">
        <w:rPr>
          <w:b/>
          <w:bCs/>
          <w:lang w:val="en-US"/>
        </w:rPr>
        <w:t>MFA for admins</w:t>
      </w:r>
      <w:r w:rsidRPr="00B5416B">
        <w:rPr>
          <w:lang w:val="en-US"/>
        </w:rPr>
        <w:t>.</w:t>
      </w:r>
    </w:p>
    <w:p w14:paraId="1A48A88C" w14:textId="77777777" w:rsidR="002308E2" w:rsidRDefault="002308E2" w:rsidP="00CE6660">
      <w:pPr>
        <w:pStyle w:val="ListParagraph"/>
        <w:numPr>
          <w:ilvl w:val="0"/>
          <w:numId w:val="24"/>
        </w:numPr>
        <w:rPr>
          <w:lang w:val="en-US"/>
        </w:rPr>
      </w:pPr>
      <w:r>
        <w:rPr>
          <w:lang w:val="en-US"/>
        </w:rPr>
        <w:t xml:space="preserve">Assignments&gt;Users, click </w:t>
      </w:r>
      <w:r w:rsidRPr="001079A9">
        <w:rPr>
          <w:b/>
          <w:bCs/>
          <w:lang w:val="en-US"/>
        </w:rPr>
        <w:t>0 users and groups selected</w:t>
      </w:r>
      <w:r w:rsidRPr="001079A9">
        <w:rPr>
          <w:lang w:val="en-US"/>
        </w:rPr>
        <w:t>.</w:t>
      </w:r>
    </w:p>
    <w:p w14:paraId="7076CE4F"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proofErr w:type="spellStart"/>
      <w:r w:rsidRPr="003D2F75">
        <w:rPr>
          <w:b/>
          <w:bCs/>
          <w:lang w:val="en-US"/>
        </w:rPr>
        <w:t>Select</w:t>
      </w:r>
      <w:proofErr w:type="spellEnd"/>
      <w:r w:rsidRPr="003D2F75">
        <w:rPr>
          <w:b/>
          <w:bCs/>
          <w:lang w:val="en-US"/>
        </w:rPr>
        <w:t xml:space="preserve"> users and groups</w:t>
      </w:r>
      <w:r w:rsidRPr="003D2F75">
        <w:rPr>
          <w:lang w:val="en-US"/>
        </w:rPr>
        <w:t xml:space="preserve"> and</w:t>
      </w:r>
      <w:r>
        <w:rPr>
          <w:lang w:val="en-US"/>
        </w:rPr>
        <w:t xml:space="preserve"> check the box in front of  </w:t>
      </w:r>
      <w:r w:rsidRPr="003D2F75">
        <w:rPr>
          <w:b/>
          <w:bCs/>
          <w:lang w:val="en-US"/>
        </w:rPr>
        <w:t>Directory roles</w:t>
      </w:r>
      <w:r>
        <w:rPr>
          <w:lang w:val="en-US"/>
        </w:rPr>
        <w:t>.</w:t>
      </w:r>
    </w:p>
    <w:p w14:paraId="18D5A988" w14:textId="77777777" w:rsidR="002308E2" w:rsidRDefault="002308E2" w:rsidP="00CE6660">
      <w:pPr>
        <w:pStyle w:val="ListParagraph"/>
        <w:numPr>
          <w:ilvl w:val="0"/>
          <w:numId w:val="24"/>
        </w:numPr>
        <w:rPr>
          <w:lang w:val="en-US"/>
        </w:rPr>
      </w:pPr>
      <w:r>
        <w:rPr>
          <w:lang w:val="en-US"/>
        </w:rPr>
        <w:t>Select all roles on which you like to enable MFA. As a bare minimum select at least the Global Administrator role.</w:t>
      </w:r>
    </w:p>
    <w:p w14:paraId="57D5918F" w14:textId="2D445D7B" w:rsidR="002308E2" w:rsidRDefault="2DEF3974" w:rsidP="00CE6660">
      <w:pPr>
        <w:pStyle w:val="ListParagraph"/>
        <w:numPr>
          <w:ilvl w:val="0"/>
          <w:numId w:val="24"/>
        </w:numPr>
        <w:rPr>
          <w:lang w:val="en-US"/>
        </w:rPr>
      </w:pPr>
      <w:r w:rsidRPr="010DA4D0">
        <w:rPr>
          <w:lang w:val="en-US"/>
        </w:rPr>
        <w:t>Under “</w:t>
      </w:r>
      <w:r w:rsidR="002308E2" w:rsidRPr="010DA4D0">
        <w:rPr>
          <w:lang w:val="en-US"/>
        </w:rPr>
        <w:t>Cloud apps or actions</w:t>
      </w:r>
      <w:r w:rsidR="0670F568" w:rsidRPr="010DA4D0">
        <w:rPr>
          <w:lang w:val="en-US"/>
        </w:rPr>
        <w:t xml:space="preserve">” </w:t>
      </w:r>
      <w:r w:rsidR="002308E2" w:rsidRPr="010DA4D0">
        <w:rPr>
          <w:lang w:val="en-US"/>
        </w:rPr>
        <w:t xml:space="preserve">click </w:t>
      </w:r>
      <w:r w:rsidR="002308E2" w:rsidRPr="010DA4D0">
        <w:rPr>
          <w:b/>
          <w:bCs/>
          <w:lang w:val="en-US"/>
        </w:rPr>
        <w:t>No cloud apps, actions, or authentication contexts selected</w:t>
      </w:r>
      <w:r w:rsidR="002308E2" w:rsidRPr="010DA4D0">
        <w:rPr>
          <w:lang w:val="en-US"/>
        </w:rPr>
        <w:t>.</w:t>
      </w:r>
    </w:p>
    <w:p w14:paraId="373DFBE8" w14:textId="77777777" w:rsidR="002308E2" w:rsidRDefault="002308E2" w:rsidP="00CE6660">
      <w:pPr>
        <w:pStyle w:val="ListParagraph"/>
        <w:numPr>
          <w:ilvl w:val="0"/>
          <w:numId w:val="24"/>
        </w:numPr>
        <w:rPr>
          <w:lang w:val="en-US"/>
        </w:rPr>
      </w:pPr>
      <w:r>
        <w:rPr>
          <w:lang w:val="en-US"/>
        </w:rPr>
        <w:t xml:space="preserve">On the </w:t>
      </w:r>
      <w:r w:rsidRPr="001079A9">
        <w:rPr>
          <w:b/>
          <w:bCs/>
          <w:lang w:val="en-US"/>
        </w:rPr>
        <w:t>Include</w:t>
      </w:r>
      <w:r>
        <w:rPr>
          <w:lang w:val="en-US"/>
        </w:rPr>
        <w:t xml:space="preserve"> tab, select </w:t>
      </w:r>
      <w:r>
        <w:rPr>
          <w:b/>
          <w:bCs/>
          <w:lang w:val="en-US"/>
        </w:rPr>
        <w:t>All cloud apps</w:t>
      </w:r>
      <w:r>
        <w:rPr>
          <w:lang w:val="en-US"/>
        </w:rPr>
        <w:t>.</w:t>
      </w:r>
    </w:p>
    <w:p w14:paraId="5FF5CEC4" w14:textId="77777777" w:rsidR="002308E2" w:rsidRDefault="002308E2" w:rsidP="00CE6660">
      <w:pPr>
        <w:pStyle w:val="ListParagraph"/>
        <w:numPr>
          <w:ilvl w:val="0"/>
          <w:numId w:val="24"/>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740A2D16" w14:textId="38B4C4D5" w:rsidR="002308E2" w:rsidRDefault="49292B43" w:rsidP="00CE6660">
      <w:pPr>
        <w:pStyle w:val="ListParagraph"/>
        <w:numPr>
          <w:ilvl w:val="0"/>
          <w:numId w:val="24"/>
        </w:numPr>
        <w:rPr>
          <w:lang w:val="en-US"/>
        </w:rPr>
      </w:pPr>
      <w:r w:rsidRPr="010DA4D0">
        <w:rPr>
          <w:lang w:val="en-US"/>
        </w:rPr>
        <w:t xml:space="preserve">Under the section </w:t>
      </w:r>
      <w:r w:rsidR="65DF412B" w:rsidRPr="010DA4D0">
        <w:rPr>
          <w:lang w:val="en-US"/>
        </w:rPr>
        <w:t xml:space="preserve">“Access controls” click on the option </w:t>
      </w:r>
      <w:r w:rsidR="002308E2" w:rsidRPr="010DA4D0">
        <w:rPr>
          <w:b/>
          <w:bCs/>
          <w:lang w:val="en-US"/>
        </w:rPr>
        <w:t>Grant access</w:t>
      </w:r>
      <w:r w:rsidR="002308E2" w:rsidRPr="010DA4D0">
        <w:rPr>
          <w:lang w:val="en-US"/>
        </w:rPr>
        <w:t>.</w:t>
      </w:r>
    </w:p>
    <w:p w14:paraId="457096CF" w14:textId="77777777" w:rsidR="002308E2" w:rsidRDefault="002308E2" w:rsidP="00CE6660">
      <w:pPr>
        <w:pStyle w:val="ListParagraph"/>
        <w:numPr>
          <w:ilvl w:val="0"/>
          <w:numId w:val="24"/>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0B5659BF"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0ABDA000" w14:textId="712C70C8" w:rsidR="002308E2" w:rsidRDefault="78DD194B" w:rsidP="00CE6660">
      <w:pPr>
        <w:pStyle w:val="ListParagraph"/>
        <w:numPr>
          <w:ilvl w:val="0"/>
          <w:numId w:val="24"/>
        </w:numPr>
        <w:rPr>
          <w:lang w:val="en-US"/>
        </w:rPr>
      </w:pPr>
      <w:r w:rsidRPr="010DA4D0">
        <w:rPr>
          <w:lang w:val="en-US"/>
        </w:rPr>
        <w:t xml:space="preserve">Under the section “Session” </w:t>
      </w:r>
      <w:r w:rsidR="002308E2" w:rsidRPr="010DA4D0">
        <w:rPr>
          <w:lang w:val="en-US"/>
        </w:rPr>
        <w:t xml:space="preserve">click </w:t>
      </w:r>
      <w:r w:rsidR="002308E2" w:rsidRPr="010DA4D0">
        <w:rPr>
          <w:b/>
          <w:bCs/>
          <w:lang w:val="en-US"/>
        </w:rPr>
        <w:t>0 controls selected</w:t>
      </w:r>
      <w:r w:rsidR="002308E2" w:rsidRPr="010DA4D0">
        <w:rPr>
          <w:lang w:val="en-US"/>
        </w:rPr>
        <w:t>.</w:t>
      </w:r>
    </w:p>
    <w:p w14:paraId="27AFC88A" w14:textId="77777777" w:rsidR="002308E2" w:rsidRDefault="002308E2" w:rsidP="00CE6660">
      <w:pPr>
        <w:pStyle w:val="ListParagraph"/>
        <w:numPr>
          <w:ilvl w:val="0"/>
          <w:numId w:val="24"/>
        </w:numPr>
        <w:rPr>
          <w:lang w:val="en-US"/>
        </w:rPr>
      </w:pPr>
      <w:r>
        <w:rPr>
          <w:lang w:val="en-US"/>
        </w:rPr>
        <w:t xml:space="preserve">Select </w:t>
      </w:r>
      <w:r>
        <w:rPr>
          <w:b/>
          <w:bCs/>
          <w:lang w:val="en-US"/>
        </w:rPr>
        <w:t>Persistent browser session &gt; Never persistent</w:t>
      </w:r>
      <w:r>
        <w:rPr>
          <w:lang w:val="en-US"/>
        </w:rPr>
        <w:t>.</w:t>
      </w:r>
    </w:p>
    <w:p w14:paraId="1DAD13E0" w14:textId="77777777" w:rsidR="002308E2" w:rsidRPr="00573DDF" w:rsidRDefault="002308E2" w:rsidP="002308E2">
      <w:pPr>
        <w:pStyle w:val="Note"/>
        <w:rPr>
          <w:lang w:val="en-US"/>
        </w:rPr>
      </w:pPr>
      <w:r>
        <w:rPr>
          <w:lang w:val="en-US"/>
        </w:rPr>
        <w:t>Note: for safety reasons, you don’t want to allow permanent browser sessions as these browser sessions can remain active even when the browser is restarted.</w:t>
      </w:r>
    </w:p>
    <w:p w14:paraId="13E045A1" w14:textId="77777777" w:rsidR="002308E2" w:rsidRDefault="002308E2" w:rsidP="00CE6660">
      <w:pPr>
        <w:pStyle w:val="ListParagraph"/>
        <w:numPr>
          <w:ilvl w:val="0"/>
          <w:numId w:val="24"/>
        </w:numPr>
        <w:rPr>
          <w:lang w:val="en-US"/>
        </w:rPr>
      </w:pPr>
      <w:r>
        <w:rPr>
          <w:lang w:val="en-US"/>
        </w:rPr>
        <w:t xml:space="preserve">Confirm at the bottom, click </w:t>
      </w:r>
      <w:r w:rsidRPr="004605C6">
        <w:rPr>
          <w:b/>
          <w:bCs/>
          <w:lang w:val="en-US"/>
        </w:rPr>
        <w:t>Select</w:t>
      </w:r>
      <w:r>
        <w:rPr>
          <w:lang w:val="en-US"/>
        </w:rPr>
        <w:t>.</w:t>
      </w:r>
    </w:p>
    <w:p w14:paraId="1DDBEF62" w14:textId="77777777" w:rsidR="002308E2" w:rsidRDefault="002308E2" w:rsidP="00CE6660">
      <w:pPr>
        <w:pStyle w:val="ListParagraph"/>
        <w:numPr>
          <w:ilvl w:val="0"/>
          <w:numId w:val="24"/>
        </w:numPr>
        <w:rPr>
          <w:lang w:val="en-US"/>
        </w:rPr>
      </w:pPr>
      <w:r>
        <w:rPr>
          <w:lang w:val="en-US"/>
        </w:rPr>
        <w:t xml:space="preserve">Confirm that the Enable policy is set to </w:t>
      </w:r>
      <w:r w:rsidRPr="00F00758">
        <w:rPr>
          <w:b/>
          <w:bCs/>
          <w:lang w:val="en-US"/>
        </w:rPr>
        <w:t>Report only</w:t>
      </w:r>
      <w:r w:rsidRPr="006B3459">
        <w:rPr>
          <w:lang w:val="en-US"/>
        </w:rPr>
        <w:t>.</w:t>
      </w:r>
    </w:p>
    <w:p w14:paraId="197B376E" w14:textId="77777777" w:rsidR="002308E2" w:rsidRPr="00FF39BD" w:rsidRDefault="002308E2" w:rsidP="00CE6660">
      <w:pPr>
        <w:pStyle w:val="ListParagraph"/>
        <w:numPr>
          <w:ilvl w:val="0"/>
          <w:numId w:val="24"/>
        </w:numPr>
        <w:rPr>
          <w:lang w:val="en-US"/>
        </w:rPr>
      </w:pPr>
      <w:r>
        <w:rPr>
          <w:lang w:val="en-US"/>
        </w:rPr>
        <w:t>C</w:t>
      </w:r>
      <w:r w:rsidRPr="00FF39BD">
        <w:rPr>
          <w:lang w:val="en-US"/>
        </w:rPr>
        <w:t xml:space="preserve">lick </w:t>
      </w:r>
      <w:r w:rsidRPr="00FF39BD">
        <w:rPr>
          <w:b/>
          <w:bCs/>
          <w:lang w:val="en-US"/>
        </w:rPr>
        <w:t>Create</w:t>
      </w:r>
      <w:r w:rsidRPr="00FF39BD">
        <w:rPr>
          <w:lang w:val="en-US"/>
        </w:rPr>
        <w:t>.</w:t>
      </w:r>
    </w:p>
    <w:p w14:paraId="270A2C9D" w14:textId="77777777" w:rsidR="002308E2" w:rsidRPr="00573DDF" w:rsidRDefault="002308E2" w:rsidP="002308E2">
      <w:pPr>
        <w:pStyle w:val="Note"/>
        <w:rPr>
          <w:lang w:val="en-US"/>
        </w:rPr>
      </w:pPr>
      <w:r>
        <w:rPr>
          <w:lang w:val="en-US"/>
        </w:rPr>
        <w:t>Note</w:t>
      </w:r>
      <w:r w:rsidRPr="00573DDF">
        <w:rPr>
          <w:lang w:val="en-US"/>
        </w:rPr>
        <w:t xml:space="preserve">: </w:t>
      </w:r>
      <w:r>
        <w:rPr>
          <w:lang w:val="en-US"/>
        </w:rPr>
        <w:t>the conditional access policy can exclude users from signing in.</w:t>
      </w:r>
      <w:r w:rsidRPr="00573DDF">
        <w:rPr>
          <w:lang w:val="en-US"/>
        </w:rPr>
        <w:t xml:space="preserve"> </w:t>
      </w:r>
      <w:r>
        <w:rPr>
          <w:lang w:val="en-US"/>
        </w:rPr>
        <w:t>By default the user configuring the policy will be excluded from the policy to prevent a lockout of the tenant.</w:t>
      </w:r>
    </w:p>
    <w:p w14:paraId="4C5E389C" w14:textId="0D59617F" w:rsidR="002308E2" w:rsidRDefault="002308E2" w:rsidP="00CE6660">
      <w:pPr>
        <w:pStyle w:val="ListParagraph"/>
        <w:numPr>
          <w:ilvl w:val="0"/>
          <w:numId w:val="24"/>
        </w:numPr>
        <w:rPr>
          <w:lang w:val="en-US"/>
        </w:rPr>
      </w:pPr>
      <w:r>
        <w:rPr>
          <w:lang w:val="en-US"/>
        </w:rPr>
        <w:t xml:space="preserve">Click </w:t>
      </w:r>
      <w:r w:rsidR="004C3669" w:rsidRPr="004C3669">
        <w:rPr>
          <w:b/>
          <w:bCs/>
          <w:lang w:val="en-US"/>
        </w:rPr>
        <w:t>I understand that my account will be impacted by this policy. Proceed anyway</w:t>
      </w:r>
      <w:r w:rsidRPr="008F5ABF">
        <w:rPr>
          <w:lang w:val="en-US"/>
        </w:rPr>
        <w:t>.</w:t>
      </w:r>
    </w:p>
    <w:p w14:paraId="55AE8DA4" w14:textId="77777777" w:rsidR="002308E2" w:rsidRDefault="002308E2" w:rsidP="00CE6660">
      <w:pPr>
        <w:pStyle w:val="ListParagraph"/>
        <w:numPr>
          <w:ilvl w:val="0"/>
          <w:numId w:val="24"/>
        </w:numPr>
        <w:rPr>
          <w:lang w:val="en-US"/>
        </w:rPr>
      </w:pPr>
      <w:r>
        <w:rPr>
          <w:lang w:val="en-US"/>
        </w:rPr>
        <w:t xml:space="preserve">Confirm at the bottom, click </w:t>
      </w:r>
      <w:r>
        <w:rPr>
          <w:b/>
          <w:bCs/>
          <w:lang w:val="en-US"/>
        </w:rPr>
        <w:t>Create</w:t>
      </w:r>
      <w:r>
        <w:rPr>
          <w:lang w:val="en-US"/>
        </w:rPr>
        <w:t>.</w:t>
      </w:r>
    </w:p>
    <w:p w14:paraId="247CA5AB" w14:textId="77777777" w:rsidR="002308E2" w:rsidRPr="00BE3CA1" w:rsidRDefault="002308E2" w:rsidP="002308E2">
      <w:pPr>
        <w:rPr>
          <w:lang w:val="en-US"/>
        </w:rPr>
      </w:pPr>
    </w:p>
    <w:p w14:paraId="5CEC69D6" w14:textId="77777777" w:rsidR="002308E2" w:rsidRPr="00573DDF" w:rsidRDefault="002308E2" w:rsidP="002308E2">
      <w:pPr>
        <w:pStyle w:val="Note"/>
        <w:ind w:left="360"/>
        <w:rPr>
          <w:lang w:val="en-US"/>
        </w:rPr>
      </w:pPr>
      <w:r>
        <w:rPr>
          <w:lang w:val="en-US"/>
        </w:rPr>
        <w:t>As an example this policy will be configured as Report only. The next policy for the users will be configured as enforce.</w:t>
      </w:r>
      <w:r w:rsidRPr="00573DDF">
        <w:rPr>
          <w:lang w:val="en-US"/>
        </w:rPr>
        <w:t xml:space="preserve">. </w:t>
      </w:r>
    </w:p>
    <w:p w14:paraId="74A512FA" w14:textId="77777777" w:rsidR="002308E2" w:rsidRPr="00573DDF" w:rsidRDefault="002308E2" w:rsidP="002308E2">
      <w:pPr>
        <w:rPr>
          <w:lang w:val="en-US"/>
        </w:rPr>
      </w:pPr>
    </w:p>
    <w:p w14:paraId="7BD5F1A9" w14:textId="19146705" w:rsidR="002308E2" w:rsidRPr="00573DDF" w:rsidRDefault="002308E2" w:rsidP="001904A7">
      <w:pPr>
        <w:pStyle w:val="Heading2"/>
        <w:rPr>
          <w:lang w:val="en-US"/>
        </w:rPr>
      </w:pPr>
      <w:bookmarkStart w:id="25" w:name="_Ref135821682"/>
      <w:bookmarkStart w:id="26" w:name="_Toc135824927"/>
      <w:bookmarkStart w:id="27" w:name="_Toc117766026"/>
      <w:r>
        <w:rPr>
          <w:lang w:val="en-US"/>
        </w:rPr>
        <w:lastRenderedPageBreak/>
        <w:t xml:space="preserve">Conditional access - enforce </w:t>
      </w:r>
      <w:r w:rsidRPr="00573DDF">
        <w:rPr>
          <w:lang w:val="en-US"/>
        </w:rPr>
        <w:t xml:space="preserve">MFA </w:t>
      </w:r>
      <w:r>
        <w:rPr>
          <w:lang w:val="en-US"/>
        </w:rPr>
        <w:t xml:space="preserve">for </w:t>
      </w:r>
      <w:r w:rsidR="00827202">
        <w:rPr>
          <w:lang w:val="en-US"/>
        </w:rPr>
        <w:t xml:space="preserve">all </w:t>
      </w:r>
      <w:r>
        <w:rPr>
          <w:lang w:val="en-US"/>
        </w:rPr>
        <w:t>users</w:t>
      </w:r>
      <w:bookmarkEnd w:id="25"/>
      <w:bookmarkEnd w:id="26"/>
      <w:r w:rsidRPr="00573DDF">
        <w:rPr>
          <w:lang w:val="en-US"/>
        </w:rPr>
        <w:t xml:space="preserve"> </w:t>
      </w:r>
    </w:p>
    <w:bookmarkEnd w:id="27"/>
    <w:p w14:paraId="59A4CF83" w14:textId="77777777" w:rsidR="002308E2" w:rsidRPr="00573DDF" w:rsidRDefault="002308E2" w:rsidP="002308E2">
      <w:pPr>
        <w:rPr>
          <w:lang w:val="en-US"/>
        </w:rPr>
      </w:pPr>
      <w:r>
        <w:rPr>
          <w:lang w:val="en-US"/>
        </w:rPr>
        <w:t>This second policy will enforce conditional access for all users who sign in on the M365 applications, like Exchange Online and Microsoft Teams as well as the Azure portal.</w:t>
      </w:r>
    </w:p>
    <w:p w14:paraId="22B9BCD1" w14:textId="77777777" w:rsidR="002308E2" w:rsidRDefault="002308E2" w:rsidP="002308E2">
      <w:pPr>
        <w:rPr>
          <w:lang w:val="en-US"/>
        </w:rPr>
      </w:pPr>
    </w:p>
    <w:p w14:paraId="4A8D6ACD" w14:textId="768102D9" w:rsidR="002308E2" w:rsidRDefault="002308E2" w:rsidP="00CE6660">
      <w:pPr>
        <w:pStyle w:val="ListParagraph"/>
        <w:numPr>
          <w:ilvl w:val="0"/>
          <w:numId w:val="25"/>
        </w:numPr>
        <w:rPr>
          <w:lang w:val="en-US"/>
        </w:rPr>
      </w:pPr>
      <w:r>
        <w:rPr>
          <w:lang w:val="en-US"/>
        </w:rPr>
        <w:t xml:space="preserve">We assume you are still in the Azure Active Directory portal on the Conditional Access policy page. If this is not the case please follow step 1-5 from the previous section </w:t>
      </w:r>
      <w:r>
        <w:rPr>
          <w:lang w:val="en-US"/>
        </w:rPr>
        <w:fldChar w:fldCharType="begin"/>
      </w:r>
      <w:r>
        <w:rPr>
          <w:lang w:val="en-US"/>
        </w:rPr>
        <w:instrText xml:space="preserve"> REF _Ref135763672 \r \h </w:instrText>
      </w:r>
      <w:r>
        <w:rPr>
          <w:lang w:val="en-US"/>
        </w:rPr>
      </w:r>
      <w:r w:rsidR="003C4F3C">
        <w:rPr>
          <w:lang w:val="en-US"/>
        </w:rPr>
        <w:fldChar w:fldCharType="separate"/>
      </w:r>
      <w:r>
        <w:rPr>
          <w:lang w:val="en-US"/>
        </w:rPr>
        <w:fldChar w:fldCharType="end"/>
      </w:r>
      <w:r>
        <w:rPr>
          <w:lang w:val="en-US"/>
        </w:rPr>
        <w:t xml:space="preserve">, </w:t>
      </w:r>
      <w:r>
        <w:rPr>
          <w:lang w:val="en-US"/>
        </w:rPr>
        <w:fldChar w:fldCharType="begin"/>
      </w:r>
      <w:r>
        <w:rPr>
          <w:lang w:val="en-US"/>
        </w:rPr>
        <w:instrText xml:space="preserve"> REF _Ref135763676 \h </w:instrText>
      </w:r>
      <w:r>
        <w:rPr>
          <w:lang w:val="en-US"/>
        </w:rPr>
      </w:r>
      <w:r>
        <w:rPr>
          <w:lang w:val="en-US"/>
        </w:rPr>
        <w:fldChar w:fldCharType="separate"/>
      </w:r>
      <w:r w:rsidR="00802E86">
        <w:rPr>
          <w:lang w:val="en-US"/>
        </w:rPr>
        <w:t xml:space="preserve">Conditional access - enforce </w:t>
      </w:r>
      <w:r w:rsidR="00802E86" w:rsidRPr="00573DDF">
        <w:rPr>
          <w:lang w:val="en-US"/>
        </w:rPr>
        <w:t xml:space="preserve">MFA </w:t>
      </w:r>
      <w:r w:rsidR="00802E86">
        <w:rPr>
          <w:lang w:val="en-US"/>
        </w:rPr>
        <w:t xml:space="preserve">for </w:t>
      </w:r>
      <w:r>
        <w:rPr>
          <w:lang w:val="en-US"/>
        </w:rPr>
        <w:fldChar w:fldCharType="end"/>
      </w:r>
    </w:p>
    <w:p w14:paraId="2E472240" w14:textId="77777777" w:rsidR="002308E2" w:rsidRDefault="002308E2" w:rsidP="00CE6660">
      <w:pPr>
        <w:pStyle w:val="ListParagraph"/>
        <w:numPr>
          <w:ilvl w:val="0"/>
          <w:numId w:val="25"/>
        </w:numPr>
        <w:rPr>
          <w:lang w:val="en-US"/>
        </w:rPr>
      </w:pPr>
      <w:r>
        <w:rPr>
          <w:lang w:val="en-US"/>
        </w:rPr>
        <w:t xml:space="preserve">Click </w:t>
      </w:r>
      <w:r w:rsidRPr="00227E95">
        <w:rPr>
          <w:b/>
          <w:bCs/>
          <w:lang w:val="en-US"/>
        </w:rPr>
        <w:t>Create new policy</w:t>
      </w:r>
      <w:r>
        <w:rPr>
          <w:lang w:val="en-US"/>
        </w:rPr>
        <w:t>.</w:t>
      </w:r>
    </w:p>
    <w:p w14:paraId="79F9BAAD" w14:textId="77777777" w:rsidR="002308E2" w:rsidRDefault="002308E2" w:rsidP="00CE6660">
      <w:pPr>
        <w:pStyle w:val="ListParagraph"/>
        <w:numPr>
          <w:ilvl w:val="0"/>
          <w:numId w:val="25"/>
        </w:numPr>
        <w:rPr>
          <w:lang w:val="en-US"/>
        </w:rPr>
      </w:pPr>
      <w:r>
        <w:rPr>
          <w:lang w:val="en-US"/>
        </w:rPr>
        <w:t xml:space="preserve">Name: </w:t>
      </w:r>
      <w:r w:rsidRPr="00B5416B">
        <w:rPr>
          <w:b/>
          <w:bCs/>
          <w:lang w:val="en-US"/>
        </w:rPr>
        <w:t xml:space="preserve">MFA for </w:t>
      </w:r>
      <w:r>
        <w:rPr>
          <w:b/>
          <w:bCs/>
          <w:lang w:val="en-US"/>
        </w:rPr>
        <w:t>users</w:t>
      </w:r>
      <w:r w:rsidRPr="00B5416B">
        <w:rPr>
          <w:lang w:val="en-US"/>
        </w:rPr>
        <w:t>.</w:t>
      </w:r>
    </w:p>
    <w:p w14:paraId="7C7B7F59" w14:textId="77777777" w:rsidR="002308E2" w:rsidRDefault="002308E2" w:rsidP="00CE6660">
      <w:pPr>
        <w:pStyle w:val="ListParagraph"/>
        <w:numPr>
          <w:ilvl w:val="0"/>
          <w:numId w:val="25"/>
        </w:numPr>
        <w:rPr>
          <w:lang w:val="en-US"/>
        </w:rPr>
      </w:pPr>
      <w:r>
        <w:rPr>
          <w:lang w:val="en-US"/>
        </w:rPr>
        <w:t xml:space="preserve">Assignments&gt;Users, click </w:t>
      </w:r>
      <w:r w:rsidRPr="001079A9">
        <w:rPr>
          <w:b/>
          <w:bCs/>
          <w:lang w:val="en-US"/>
        </w:rPr>
        <w:t>0 users and groups selected</w:t>
      </w:r>
      <w:r w:rsidRPr="001079A9">
        <w:rPr>
          <w:lang w:val="en-US"/>
        </w:rPr>
        <w:t>.</w:t>
      </w:r>
    </w:p>
    <w:p w14:paraId="28D166F4"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proofErr w:type="spellStart"/>
      <w:r w:rsidRPr="003D2F75">
        <w:rPr>
          <w:b/>
          <w:bCs/>
          <w:lang w:val="en-US"/>
        </w:rPr>
        <w:t>Select</w:t>
      </w:r>
      <w:proofErr w:type="spellEnd"/>
      <w:r w:rsidRPr="003D2F75">
        <w:rPr>
          <w:b/>
          <w:bCs/>
          <w:lang w:val="en-US"/>
        </w:rPr>
        <w:t xml:space="preserve"> users and groups</w:t>
      </w:r>
      <w:r w:rsidRPr="003D2F75">
        <w:rPr>
          <w:lang w:val="en-US"/>
        </w:rPr>
        <w:t xml:space="preserve"> and</w:t>
      </w:r>
      <w:r>
        <w:rPr>
          <w:lang w:val="en-US"/>
        </w:rPr>
        <w:t xml:space="preserve"> check the box in front of  </w:t>
      </w:r>
      <w:r>
        <w:rPr>
          <w:b/>
          <w:bCs/>
          <w:lang w:val="en-US"/>
        </w:rPr>
        <w:t>All Users</w:t>
      </w:r>
      <w:r>
        <w:rPr>
          <w:lang w:val="en-US"/>
        </w:rPr>
        <w:t>.</w:t>
      </w:r>
    </w:p>
    <w:p w14:paraId="04676E98" w14:textId="77777777" w:rsidR="002308E2" w:rsidRDefault="002308E2" w:rsidP="00CE6660">
      <w:pPr>
        <w:pStyle w:val="ListParagraph"/>
        <w:numPr>
          <w:ilvl w:val="0"/>
          <w:numId w:val="25"/>
        </w:numPr>
        <w:rPr>
          <w:lang w:val="en-US"/>
        </w:rPr>
      </w:pPr>
      <w:r>
        <w:rPr>
          <w:lang w:val="en-US"/>
        </w:rPr>
        <w:t xml:space="preserve">Assignments&gt;Cloud apps or actions, click </w:t>
      </w:r>
      <w:r>
        <w:rPr>
          <w:b/>
          <w:bCs/>
          <w:lang w:val="en-US"/>
        </w:rPr>
        <w:t xml:space="preserve">No cloud apps, actions, or authentication contexts </w:t>
      </w:r>
      <w:r w:rsidRPr="001079A9">
        <w:rPr>
          <w:b/>
          <w:bCs/>
          <w:lang w:val="en-US"/>
        </w:rPr>
        <w:t>selected</w:t>
      </w:r>
      <w:r w:rsidRPr="001079A9">
        <w:rPr>
          <w:lang w:val="en-US"/>
        </w:rPr>
        <w:t>.</w:t>
      </w:r>
    </w:p>
    <w:p w14:paraId="0F0A696E" w14:textId="77777777" w:rsidR="002308E2" w:rsidRDefault="002308E2" w:rsidP="00CE6660">
      <w:pPr>
        <w:pStyle w:val="ListParagraph"/>
        <w:numPr>
          <w:ilvl w:val="0"/>
          <w:numId w:val="25"/>
        </w:numPr>
        <w:rPr>
          <w:lang w:val="en-US"/>
        </w:rPr>
      </w:pPr>
      <w:r>
        <w:rPr>
          <w:lang w:val="en-US"/>
        </w:rPr>
        <w:t xml:space="preserve">On the </w:t>
      </w:r>
      <w:r w:rsidRPr="001079A9">
        <w:rPr>
          <w:b/>
          <w:bCs/>
          <w:lang w:val="en-US"/>
        </w:rPr>
        <w:t>Include</w:t>
      </w:r>
      <w:r>
        <w:rPr>
          <w:lang w:val="en-US"/>
        </w:rPr>
        <w:t xml:space="preserve"> tab, select </w:t>
      </w:r>
      <w:proofErr w:type="spellStart"/>
      <w:r>
        <w:rPr>
          <w:b/>
          <w:bCs/>
          <w:lang w:val="en-US"/>
        </w:rPr>
        <w:t>Select</w:t>
      </w:r>
      <w:proofErr w:type="spellEnd"/>
      <w:r>
        <w:rPr>
          <w:b/>
          <w:bCs/>
          <w:lang w:val="en-US"/>
        </w:rPr>
        <w:t xml:space="preserve"> apps</w:t>
      </w:r>
      <w:r>
        <w:rPr>
          <w:lang w:val="en-US"/>
        </w:rPr>
        <w:t>.</w:t>
      </w:r>
    </w:p>
    <w:p w14:paraId="1D7B5AE2" w14:textId="1D3B6DF1" w:rsidR="002308E2" w:rsidRDefault="002308E2" w:rsidP="00CE6660">
      <w:pPr>
        <w:pStyle w:val="ListParagraph"/>
        <w:numPr>
          <w:ilvl w:val="0"/>
          <w:numId w:val="25"/>
        </w:numPr>
        <w:rPr>
          <w:lang w:val="en-US"/>
        </w:rPr>
      </w:pPr>
      <w:r>
        <w:rPr>
          <w:lang w:val="en-US"/>
        </w:rPr>
        <w:t xml:space="preserve">Click </w:t>
      </w:r>
      <w:r w:rsidRPr="00B119E7">
        <w:rPr>
          <w:b/>
          <w:bCs/>
          <w:lang w:val="en-US"/>
        </w:rPr>
        <w:t>None</w:t>
      </w:r>
      <w:r>
        <w:rPr>
          <w:lang w:val="en-US"/>
        </w:rPr>
        <w:t xml:space="preserve"> under Select</w:t>
      </w:r>
    </w:p>
    <w:p w14:paraId="205A533D" w14:textId="77777777" w:rsidR="002308E2" w:rsidRPr="00C563C7" w:rsidRDefault="002308E2" w:rsidP="00CE6660">
      <w:pPr>
        <w:pStyle w:val="ListParagraph"/>
        <w:numPr>
          <w:ilvl w:val="0"/>
          <w:numId w:val="25"/>
        </w:numPr>
        <w:rPr>
          <w:lang w:val="en-US"/>
        </w:rPr>
      </w:pPr>
      <w:r>
        <w:rPr>
          <w:lang w:val="en-US"/>
        </w:rPr>
        <w:t xml:space="preserve">Select </w:t>
      </w:r>
      <w:r w:rsidRPr="00C563C7">
        <w:rPr>
          <w:b/>
          <w:bCs/>
          <w:lang w:val="en-US"/>
        </w:rPr>
        <w:t>Office 365</w:t>
      </w:r>
    </w:p>
    <w:p w14:paraId="44381B69"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780533A" w14:textId="77777777" w:rsidR="002308E2" w:rsidRDefault="002308E2" w:rsidP="00CE6660">
      <w:pPr>
        <w:pStyle w:val="ListParagraph"/>
        <w:numPr>
          <w:ilvl w:val="0"/>
          <w:numId w:val="25"/>
        </w:numPr>
        <w:rPr>
          <w:lang w:val="en-US"/>
        </w:rPr>
      </w:pPr>
      <w:r>
        <w:rPr>
          <w:lang w:val="en-US"/>
        </w:rPr>
        <w:t xml:space="preserve">Access control&gt;Grant, click </w:t>
      </w:r>
      <w:r>
        <w:rPr>
          <w:b/>
          <w:bCs/>
          <w:lang w:val="en-US"/>
        </w:rPr>
        <w:t xml:space="preserve">0 controls </w:t>
      </w:r>
      <w:r w:rsidRPr="001079A9">
        <w:rPr>
          <w:b/>
          <w:bCs/>
          <w:lang w:val="en-US"/>
        </w:rPr>
        <w:t>selected</w:t>
      </w:r>
      <w:r w:rsidRPr="001079A9">
        <w:rPr>
          <w:lang w:val="en-US"/>
        </w:rPr>
        <w:t>.</w:t>
      </w:r>
    </w:p>
    <w:p w14:paraId="5105A7DE" w14:textId="77777777" w:rsidR="002308E2" w:rsidRDefault="002308E2" w:rsidP="00CE6660">
      <w:pPr>
        <w:pStyle w:val="ListParagraph"/>
        <w:numPr>
          <w:ilvl w:val="0"/>
          <w:numId w:val="25"/>
        </w:numPr>
        <w:rPr>
          <w:lang w:val="en-US"/>
        </w:rPr>
      </w:pPr>
      <w:r>
        <w:rPr>
          <w:lang w:val="en-US"/>
        </w:rPr>
        <w:t xml:space="preserve">Select </w:t>
      </w:r>
      <w:r>
        <w:rPr>
          <w:b/>
          <w:bCs/>
          <w:lang w:val="en-US"/>
        </w:rPr>
        <w:t>Grant access</w:t>
      </w:r>
      <w:r>
        <w:rPr>
          <w:lang w:val="en-US"/>
        </w:rPr>
        <w:t>.</w:t>
      </w:r>
    </w:p>
    <w:p w14:paraId="6105DAA5" w14:textId="77777777" w:rsidR="002308E2" w:rsidRDefault="002308E2" w:rsidP="00CE6660">
      <w:pPr>
        <w:pStyle w:val="ListParagraph"/>
        <w:numPr>
          <w:ilvl w:val="0"/>
          <w:numId w:val="25"/>
        </w:numPr>
        <w:rPr>
          <w:lang w:val="en-US"/>
        </w:rPr>
      </w:pPr>
      <w:r>
        <w:rPr>
          <w:lang w:val="en-US"/>
        </w:rPr>
        <w:t xml:space="preserve">Check the box in front of </w:t>
      </w:r>
      <w:r w:rsidRPr="0082793B">
        <w:rPr>
          <w:b/>
          <w:bCs/>
          <w:lang w:val="en-US"/>
        </w:rPr>
        <w:t>Require multifactor authentication</w:t>
      </w:r>
      <w:r w:rsidRPr="0082793B">
        <w:rPr>
          <w:lang w:val="en-US"/>
        </w:rPr>
        <w:t>.</w:t>
      </w:r>
    </w:p>
    <w:p w14:paraId="38A1D478" w14:textId="77777777" w:rsidR="002308E2" w:rsidRDefault="002308E2" w:rsidP="00CE6660">
      <w:pPr>
        <w:pStyle w:val="ListParagraph"/>
        <w:numPr>
          <w:ilvl w:val="0"/>
          <w:numId w:val="25"/>
        </w:numPr>
        <w:rPr>
          <w:lang w:val="en-US"/>
        </w:rPr>
      </w:pPr>
      <w:r>
        <w:rPr>
          <w:lang w:val="en-US"/>
        </w:rPr>
        <w:t xml:space="preserve">Confirm at the bottom, click </w:t>
      </w:r>
      <w:r w:rsidRPr="004605C6">
        <w:rPr>
          <w:b/>
          <w:bCs/>
          <w:lang w:val="en-US"/>
        </w:rPr>
        <w:t>Select</w:t>
      </w:r>
      <w:r>
        <w:rPr>
          <w:lang w:val="en-US"/>
        </w:rPr>
        <w:t>.</w:t>
      </w:r>
    </w:p>
    <w:p w14:paraId="3360C1FB" w14:textId="77777777" w:rsidR="002308E2" w:rsidRDefault="002308E2" w:rsidP="00CE6660">
      <w:pPr>
        <w:pStyle w:val="ListParagraph"/>
        <w:numPr>
          <w:ilvl w:val="0"/>
          <w:numId w:val="25"/>
        </w:numPr>
        <w:rPr>
          <w:lang w:val="en-US"/>
        </w:rPr>
      </w:pPr>
      <w:r>
        <w:rPr>
          <w:lang w:val="en-US"/>
        </w:rPr>
        <w:t xml:space="preserve">Toggle the Enable policy switch to </w:t>
      </w:r>
      <w:r>
        <w:rPr>
          <w:b/>
          <w:bCs/>
          <w:lang w:val="en-US"/>
        </w:rPr>
        <w:t>On</w:t>
      </w:r>
      <w:r w:rsidRPr="006B3459">
        <w:rPr>
          <w:lang w:val="en-US"/>
        </w:rPr>
        <w:t>.</w:t>
      </w:r>
    </w:p>
    <w:p w14:paraId="21FE917A" w14:textId="77777777" w:rsidR="002308E2" w:rsidRDefault="002308E2" w:rsidP="00CE6660">
      <w:pPr>
        <w:pStyle w:val="ListParagraph"/>
        <w:numPr>
          <w:ilvl w:val="0"/>
          <w:numId w:val="25"/>
        </w:numPr>
        <w:rPr>
          <w:lang w:val="en-US"/>
        </w:rPr>
      </w:pPr>
      <w:r>
        <w:rPr>
          <w:lang w:val="en-US"/>
        </w:rPr>
        <w:t xml:space="preserve">Click </w:t>
      </w:r>
      <w:r w:rsidRPr="000635C2">
        <w:rPr>
          <w:b/>
          <w:bCs/>
          <w:lang w:val="en-US"/>
        </w:rPr>
        <w:t>Create</w:t>
      </w:r>
      <w:r>
        <w:rPr>
          <w:lang w:val="en-US"/>
        </w:rPr>
        <w:t>.</w:t>
      </w:r>
    </w:p>
    <w:p w14:paraId="47F19881" w14:textId="77777777" w:rsidR="00702E12" w:rsidRDefault="00702E12" w:rsidP="00CE6660">
      <w:pPr>
        <w:pStyle w:val="ListParagraph"/>
        <w:numPr>
          <w:ilvl w:val="0"/>
          <w:numId w:val="25"/>
        </w:numPr>
        <w:rPr>
          <w:lang w:val="en-US"/>
        </w:rPr>
      </w:pPr>
      <w:r>
        <w:rPr>
          <w:lang w:val="en-US"/>
        </w:rPr>
        <w:t xml:space="preserve">Click </w:t>
      </w:r>
      <w:r w:rsidRPr="004C3669">
        <w:rPr>
          <w:b/>
          <w:bCs/>
          <w:lang w:val="en-US"/>
        </w:rPr>
        <w:t>I understand that my account will be impacted by this policy. Proceed anyway</w:t>
      </w:r>
      <w:r w:rsidRPr="008F5ABF">
        <w:rPr>
          <w:lang w:val="en-US"/>
        </w:rPr>
        <w:t>.</w:t>
      </w:r>
    </w:p>
    <w:p w14:paraId="631F234D" w14:textId="77777777" w:rsidR="002308E2" w:rsidRDefault="002308E2" w:rsidP="00CE6660">
      <w:pPr>
        <w:pStyle w:val="ListParagraph"/>
        <w:numPr>
          <w:ilvl w:val="0"/>
          <w:numId w:val="25"/>
        </w:numPr>
        <w:rPr>
          <w:lang w:val="en-US"/>
        </w:rPr>
      </w:pPr>
      <w:r>
        <w:rPr>
          <w:lang w:val="en-US"/>
        </w:rPr>
        <w:t xml:space="preserve">Confirm at the bottom, click </w:t>
      </w:r>
      <w:r>
        <w:rPr>
          <w:b/>
          <w:bCs/>
          <w:lang w:val="en-US"/>
        </w:rPr>
        <w:t>Create</w:t>
      </w:r>
      <w:r>
        <w:rPr>
          <w:lang w:val="en-US"/>
        </w:rPr>
        <w:t>.</w:t>
      </w:r>
    </w:p>
    <w:p w14:paraId="3C9A28D3" w14:textId="77777777" w:rsidR="002308E2" w:rsidRDefault="002308E2" w:rsidP="002308E2">
      <w:pPr>
        <w:rPr>
          <w:lang w:val="en-US"/>
        </w:rPr>
      </w:pPr>
    </w:p>
    <w:p w14:paraId="011CF70E" w14:textId="77777777" w:rsidR="002308E2" w:rsidRPr="00573DDF" w:rsidRDefault="002308E2" w:rsidP="002308E2">
      <w:pPr>
        <w:rPr>
          <w:lang w:val="en-US"/>
        </w:rPr>
      </w:pPr>
    </w:p>
    <w:p w14:paraId="2AEFDABE" w14:textId="77777777" w:rsidR="00CE705F" w:rsidRDefault="00CE705F" w:rsidP="00CE705F">
      <w:pPr>
        <w:pStyle w:val="Heading1"/>
        <w:rPr>
          <w:lang w:val="en-US"/>
        </w:rPr>
      </w:pPr>
      <w:bookmarkStart w:id="28" w:name="_Toc135824928"/>
      <w:r>
        <w:rPr>
          <w:lang w:val="en-US"/>
        </w:rPr>
        <w:t>Prerequisites – Virtual network</w:t>
      </w:r>
      <w:bookmarkEnd w:id="28"/>
    </w:p>
    <w:p w14:paraId="4EA783AA" w14:textId="1A38D73E" w:rsidR="00CE705F" w:rsidRDefault="00CE705F" w:rsidP="00CE705F">
      <w:pPr>
        <w:rPr>
          <w:lang w:val="en-US"/>
        </w:rPr>
      </w:pPr>
      <w:r w:rsidRPr="010DA4D0">
        <w:rPr>
          <w:lang w:val="en-US"/>
        </w:rPr>
        <w:t xml:space="preserve">To be able to </w:t>
      </w:r>
      <w:r w:rsidR="004C32A9" w:rsidRPr="010DA4D0">
        <w:rPr>
          <w:lang w:val="en-US"/>
        </w:rPr>
        <w:t xml:space="preserve">set up a </w:t>
      </w:r>
      <w:r w:rsidR="009A4900" w:rsidRPr="010DA4D0">
        <w:rPr>
          <w:lang w:val="en-US"/>
        </w:rPr>
        <w:t>Azure Virtual Desktop environment</w:t>
      </w:r>
      <w:r w:rsidR="00CE5A06" w:rsidRPr="010DA4D0">
        <w:rPr>
          <w:lang w:val="en-US"/>
        </w:rPr>
        <w:t>, an Azure V</w:t>
      </w:r>
      <w:r w:rsidRPr="010DA4D0">
        <w:rPr>
          <w:lang w:val="en-US"/>
        </w:rPr>
        <w:t xml:space="preserve">irtual </w:t>
      </w:r>
      <w:r w:rsidR="00CE5A06" w:rsidRPr="010DA4D0">
        <w:rPr>
          <w:lang w:val="en-US"/>
        </w:rPr>
        <w:t>N</w:t>
      </w:r>
      <w:r w:rsidRPr="010DA4D0">
        <w:rPr>
          <w:lang w:val="en-US"/>
        </w:rPr>
        <w:t>etwork</w:t>
      </w:r>
      <w:r w:rsidR="00CE5A06" w:rsidRPr="010DA4D0">
        <w:rPr>
          <w:lang w:val="en-US"/>
        </w:rPr>
        <w:t xml:space="preserve"> (</w:t>
      </w:r>
      <w:proofErr w:type="spellStart"/>
      <w:r w:rsidR="00CE5A06" w:rsidRPr="010DA4D0">
        <w:rPr>
          <w:lang w:val="en-US"/>
        </w:rPr>
        <w:t>vnet</w:t>
      </w:r>
      <w:proofErr w:type="spellEnd"/>
      <w:r w:rsidR="00CE5A06" w:rsidRPr="010DA4D0">
        <w:rPr>
          <w:lang w:val="en-US"/>
        </w:rPr>
        <w:t xml:space="preserve">) </w:t>
      </w:r>
      <w:r w:rsidRPr="010DA4D0">
        <w:rPr>
          <w:lang w:val="en-US"/>
        </w:rPr>
        <w:t>is required</w:t>
      </w:r>
      <w:r w:rsidR="00CE5A06" w:rsidRPr="010DA4D0">
        <w:rPr>
          <w:lang w:val="en-US"/>
        </w:rPr>
        <w:t>.</w:t>
      </w:r>
      <w:r w:rsidR="004A711D" w:rsidRPr="010DA4D0">
        <w:rPr>
          <w:lang w:val="en-US"/>
        </w:rPr>
        <w:t xml:space="preserve"> </w:t>
      </w:r>
      <w:r w:rsidR="6788D4AF" w:rsidRPr="010DA4D0">
        <w:rPr>
          <w:lang w:val="en-US"/>
        </w:rPr>
        <w:t>For e</w:t>
      </w:r>
      <w:r w:rsidR="7D486D46" w:rsidRPr="010DA4D0">
        <w:rPr>
          <w:lang w:val="en-US"/>
        </w:rPr>
        <w:t xml:space="preserve">very </w:t>
      </w:r>
      <w:r w:rsidR="004A711D" w:rsidRPr="010DA4D0">
        <w:rPr>
          <w:lang w:val="en-US"/>
        </w:rPr>
        <w:t>network</w:t>
      </w:r>
      <w:r w:rsidR="6E39E58C" w:rsidRPr="010DA4D0">
        <w:rPr>
          <w:lang w:val="en-US"/>
        </w:rPr>
        <w:t xml:space="preserve"> </w:t>
      </w:r>
      <w:r w:rsidR="004A711D" w:rsidRPr="010DA4D0">
        <w:rPr>
          <w:lang w:val="en-US"/>
        </w:rPr>
        <w:t>it is important t</w:t>
      </w:r>
      <w:r w:rsidR="385918C9" w:rsidRPr="010DA4D0">
        <w:rPr>
          <w:lang w:val="en-US"/>
        </w:rPr>
        <w:t xml:space="preserve">o use a range of unique </w:t>
      </w:r>
      <w:r w:rsidR="004A711D" w:rsidRPr="010DA4D0">
        <w:rPr>
          <w:lang w:val="en-US"/>
        </w:rPr>
        <w:t xml:space="preserve">IP </w:t>
      </w:r>
      <w:r w:rsidR="027D81A1" w:rsidRPr="010DA4D0">
        <w:rPr>
          <w:lang w:val="en-US"/>
        </w:rPr>
        <w:t>addresses</w:t>
      </w:r>
      <w:r w:rsidR="6761BDE7" w:rsidRPr="010DA4D0">
        <w:rPr>
          <w:lang w:val="en-US"/>
        </w:rPr>
        <w:t xml:space="preserve">. </w:t>
      </w:r>
      <w:r w:rsidR="1D0B8381" w:rsidRPr="010DA4D0">
        <w:rPr>
          <w:lang w:val="en-US"/>
        </w:rPr>
        <w:t>C</w:t>
      </w:r>
      <w:r w:rsidR="004A711D" w:rsidRPr="010DA4D0">
        <w:rPr>
          <w:lang w:val="en-US"/>
        </w:rPr>
        <w:t xml:space="preserve">onnected networks cannot </w:t>
      </w:r>
      <w:r w:rsidR="19E4BF3B" w:rsidRPr="010DA4D0">
        <w:rPr>
          <w:lang w:val="en-US"/>
        </w:rPr>
        <w:t xml:space="preserve">use </w:t>
      </w:r>
      <w:r w:rsidR="008856C0" w:rsidRPr="010DA4D0">
        <w:rPr>
          <w:lang w:val="en-US"/>
        </w:rPr>
        <w:t>the same IP address</w:t>
      </w:r>
      <w:r w:rsidR="2CB8977F" w:rsidRPr="010DA4D0">
        <w:rPr>
          <w:lang w:val="en-US"/>
        </w:rPr>
        <w:t xml:space="preserve"> rang</w:t>
      </w:r>
      <w:r w:rsidR="008856C0" w:rsidRPr="010DA4D0">
        <w:rPr>
          <w:lang w:val="en-US"/>
        </w:rPr>
        <w:t xml:space="preserve">es. As </w:t>
      </w:r>
      <w:r w:rsidR="00904E08" w:rsidRPr="010DA4D0">
        <w:rPr>
          <w:lang w:val="en-US"/>
        </w:rPr>
        <w:t xml:space="preserve">this hands-on lab is a green field situation, </w:t>
      </w:r>
      <w:r w:rsidR="00D20979" w:rsidRPr="010DA4D0">
        <w:rPr>
          <w:lang w:val="en-US"/>
        </w:rPr>
        <w:t xml:space="preserve">no interference is expected but in a customer environment </w:t>
      </w:r>
      <w:r w:rsidR="00FE6C0C" w:rsidRPr="010DA4D0">
        <w:rPr>
          <w:lang w:val="en-US"/>
        </w:rPr>
        <w:t>you most likely enter a brownfield situation</w:t>
      </w:r>
      <w:r w:rsidR="2ECD841E" w:rsidRPr="010DA4D0">
        <w:rPr>
          <w:lang w:val="en-US"/>
        </w:rPr>
        <w:t xml:space="preserve">. </w:t>
      </w:r>
    </w:p>
    <w:p w14:paraId="7205A6F9" w14:textId="7D07BC35" w:rsidR="00CE5A06" w:rsidRDefault="00B05A0F" w:rsidP="00CE5A06">
      <w:pPr>
        <w:pStyle w:val="Heading2"/>
        <w:rPr>
          <w:lang w:val="en-US"/>
        </w:rPr>
      </w:pPr>
      <w:bookmarkStart w:id="29" w:name="_Ref135741470"/>
      <w:bookmarkStart w:id="30" w:name="_Toc135824929"/>
      <w:r>
        <w:rPr>
          <w:lang w:val="en-US"/>
        </w:rPr>
        <w:t xml:space="preserve">Create </w:t>
      </w:r>
      <w:r w:rsidR="00735FF7">
        <w:rPr>
          <w:lang w:val="en-US"/>
        </w:rPr>
        <w:t xml:space="preserve">an </w:t>
      </w:r>
      <w:r>
        <w:rPr>
          <w:lang w:val="en-US"/>
        </w:rPr>
        <w:t>Azure Virtual Network</w:t>
      </w:r>
      <w:bookmarkEnd w:id="29"/>
      <w:bookmarkEnd w:id="30"/>
    </w:p>
    <w:p w14:paraId="5B03C513" w14:textId="29FF3642" w:rsidR="00B05A0F" w:rsidRDefault="000C03FD" w:rsidP="00B05A0F">
      <w:pPr>
        <w:rPr>
          <w:lang w:val="en-US"/>
        </w:rPr>
      </w:pPr>
      <w:r>
        <w:rPr>
          <w:lang w:val="en-US"/>
        </w:rPr>
        <w:t>Go to the Azure Portal (</w:t>
      </w:r>
      <w:hyperlink r:id="rId33" w:history="1">
        <w:r w:rsidRPr="009F55D1">
          <w:rPr>
            <w:rStyle w:val="Hyperlink"/>
            <w:lang w:val="en-US"/>
          </w:rPr>
          <w:t>https://portal.azure.com</w:t>
        </w:r>
      </w:hyperlink>
      <w:r>
        <w:rPr>
          <w:lang w:val="en-US"/>
        </w:rPr>
        <w:t xml:space="preserve"> )</w:t>
      </w:r>
      <w:r w:rsidR="00B356AE">
        <w:rPr>
          <w:lang w:val="en-US"/>
        </w:rPr>
        <w:t xml:space="preserve"> using the Edge browser profile attached to your administrator account as created in </w:t>
      </w:r>
      <w:r w:rsidR="00B7051D">
        <w:rPr>
          <w:lang w:val="en-US"/>
        </w:rPr>
        <w:t xml:space="preserve">paragraph </w:t>
      </w:r>
      <w:r w:rsidR="003311B0">
        <w:rPr>
          <w:lang w:val="en-US"/>
        </w:rPr>
        <w:fldChar w:fldCharType="begin"/>
      </w:r>
      <w:r w:rsidR="003311B0">
        <w:rPr>
          <w:lang w:val="en-US"/>
        </w:rPr>
        <w:instrText xml:space="preserve"> REF _Ref135726792 \r \h </w:instrText>
      </w:r>
      <w:r w:rsidR="003311B0">
        <w:rPr>
          <w:lang w:val="en-US"/>
        </w:rPr>
      </w:r>
      <w:r w:rsidR="003311B0">
        <w:rPr>
          <w:lang w:val="en-US"/>
        </w:rPr>
        <w:fldChar w:fldCharType="separate"/>
      </w:r>
      <w:r w:rsidR="00802E86">
        <w:rPr>
          <w:lang w:val="en-US"/>
        </w:rPr>
        <w:t>1</w:t>
      </w:r>
      <w:r w:rsidR="003311B0">
        <w:rPr>
          <w:lang w:val="en-US"/>
        </w:rPr>
        <w:fldChar w:fldCharType="end"/>
      </w:r>
      <w:r w:rsidR="00B7051D">
        <w:rPr>
          <w:lang w:val="en-US"/>
        </w:rPr>
        <w:t xml:space="preserve"> </w:t>
      </w:r>
      <w:r w:rsidR="003311B0">
        <w:rPr>
          <w:lang w:val="en-US"/>
        </w:rPr>
        <w:fldChar w:fldCharType="begin"/>
      </w:r>
      <w:r w:rsidR="003311B0">
        <w:rPr>
          <w:lang w:val="en-US"/>
        </w:rPr>
        <w:instrText xml:space="preserve"> REF _Ref135726798 \h </w:instrText>
      </w:r>
      <w:r w:rsidR="003311B0">
        <w:rPr>
          <w:lang w:val="en-US"/>
        </w:rPr>
      </w:r>
      <w:r w:rsidR="003311B0">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sidR="003311B0">
        <w:rPr>
          <w:lang w:val="en-US"/>
        </w:rPr>
        <w:fldChar w:fldCharType="end"/>
      </w:r>
    </w:p>
    <w:p w14:paraId="6AF97716" w14:textId="176C717A" w:rsidR="00B7051D" w:rsidRDefault="00B7051D" w:rsidP="00CE6660">
      <w:pPr>
        <w:pStyle w:val="ListParagraph"/>
        <w:numPr>
          <w:ilvl w:val="0"/>
          <w:numId w:val="14"/>
        </w:numPr>
        <w:rPr>
          <w:lang w:val="en-US"/>
        </w:rPr>
      </w:pPr>
      <w:r>
        <w:rPr>
          <w:lang w:val="en-US"/>
        </w:rPr>
        <w:t xml:space="preserve">In the </w:t>
      </w:r>
      <w:r w:rsidRPr="00083EDE">
        <w:rPr>
          <w:b/>
          <w:bCs/>
          <w:lang w:val="en-US"/>
        </w:rPr>
        <w:t>search bar</w:t>
      </w:r>
      <w:r>
        <w:rPr>
          <w:lang w:val="en-US"/>
        </w:rPr>
        <w:t xml:space="preserve"> </w:t>
      </w:r>
      <w:r w:rsidR="00363856">
        <w:rPr>
          <w:lang w:val="en-US"/>
        </w:rPr>
        <w:t>at the top of the Azure Portal</w:t>
      </w:r>
      <w:r w:rsidR="009E6C15">
        <w:rPr>
          <w:lang w:val="en-US"/>
        </w:rPr>
        <w:t>, type “</w:t>
      </w:r>
      <w:proofErr w:type="spellStart"/>
      <w:r w:rsidR="009E6C15">
        <w:rPr>
          <w:lang w:val="en-US"/>
        </w:rPr>
        <w:t>vnet</w:t>
      </w:r>
      <w:proofErr w:type="spellEnd"/>
      <w:r w:rsidR="009E6C15">
        <w:rPr>
          <w:lang w:val="en-US"/>
        </w:rPr>
        <w:t>”</w:t>
      </w:r>
      <w:r w:rsidR="006A4529">
        <w:rPr>
          <w:lang w:val="en-US"/>
        </w:rPr>
        <w:t>.</w:t>
      </w:r>
    </w:p>
    <w:p w14:paraId="518548AD" w14:textId="5D5FC4D3" w:rsidR="006A4529" w:rsidRDefault="006A4529" w:rsidP="00CE6660">
      <w:pPr>
        <w:pStyle w:val="ListParagraph"/>
        <w:numPr>
          <w:ilvl w:val="0"/>
          <w:numId w:val="14"/>
        </w:numPr>
        <w:rPr>
          <w:lang w:val="en-US"/>
        </w:rPr>
      </w:pPr>
      <w:r>
        <w:rPr>
          <w:lang w:val="en-US"/>
        </w:rPr>
        <w:lastRenderedPageBreak/>
        <w:t xml:space="preserve">In the </w:t>
      </w:r>
      <w:r w:rsidRPr="00083EDE">
        <w:rPr>
          <w:b/>
          <w:bCs/>
          <w:lang w:val="en-US"/>
        </w:rPr>
        <w:t>search results</w:t>
      </w:r>
      <w:r>
        <w:rPr>
          <w:lang w:val="en-US"/>
        </w:rPr>
        <w:t xml:space="preserve">, </w:t>
      </w:r>
      <w:r w:rsidR="00B869D8">
        <w:rPr>
          <w:lang w:val="en-US"/>
        </w:rPr>
        <w:t xml:space="preserve">click </w:t>
      </w:r>
      <w:r>
        <w:rPr>
          <w:lang w:val="en-US"/>
        </w:rPr>
        <w:t>“</w:t>
      </w:r>
      <w:r w:rsidRPr="00083EDE">
        <w:rPr>
          <w:b/>
          <w:bCs/>
          <w:lang w:val="en-US"/>
        </w:rPr>
        <w:t>Virtual Networks</w:t>
      </w:r>
      <w:r>
        <w:rPr>
          <w:lang w:val="en-US"/>
        </w:rPr>
        <w:t>” under “Services”</w:t>
      </w:r>
      <w:r w:rsidR="00B869D8">
        <w:rPr>
          <w:lang w:val="en-US"/>
        </w:rPr>
        <w:t xml:space="preserve">, the virtual networks </w:t>
      </w:r>
      <w:r w:rsidR="008A4C20">
        <w:rPr>
          <w:lang w:val="en-US"/>
        </w:rPr>
        <w:t>page will open</w:t>
      </w:r>
    </w:p>
    <w:p w14:paraId="461A135F" w14:textId="37E2DB63" w:rsidR="008A4C20" w:rsidRDefault="008A4C20" w:rsidP="00CE6660">
      <w:pPr>
        <w:pStyle w:val="ListParagraph"/>
        <w:numPr>
          <w:ilvl w:val="0"/>
          <w:numId w:val="14"/>
        </w:numPr>
        <w:rPr>
          <w:lang w:val="en-US"/>
        </w:rPr>
      </w:pPr>
      <w:r>
        <w:rPr>
          <w:lang w:val="en-US"/>
        </w:rPr>
        <w:t>On the Virtual Networks page, click “</w:t>
      </w:r>
      <w:r w:rsidRPr="00083EDE">
        <w:rPr>
          <w:b/>
          <w:bCs/>
          <w:lang w:val="en-US"/>
        </w:rPr>
        <w:t>Create</w:t>
      </w:r>
      <w:r>
        <w:rPr>
          <w:lang w:val="en-US"/>
        </w:rPr>
        <w:t>” in the menu bar to start the creation of a new Virtual Network.</w:t>
      </w:r>
    </w:p>
    <w:p w14:paraId="27AA0E09" w14:textId="77777777" w:rsidR="006015CE" w:rsidRDefault="004502E0" w:rsidP="00CE6660">
      <w:pPr>
        <w:pStyle w:val="ListParagraph"/>
        <w:numPr>
          <w:ilvl w:val="0"/>
          <w:numId w:val="14"/>
        </w:numPr>
        <w:rPr>
          <w:lang w:val="en-US"/>
        </w:rPr>
      </w:pPr>
      <w:r>
        <w:rPr>
          <w:lang w:val="en-US"/>
        </w:rPr>
        <w:t xml:space="preserve">In the “Create Virtual Network wizard” </w:t>
      </w:r>
      <w:r w:rsidR="006015CE">
        <w:rPr>
          <w:lang w:val="en-US"/>
        </w:rPr>
        <w:t xml:space="preserve">select the </w:t>
      </w:r>
      <w:r w:rsidR="006015CE" w:rsidRPr="000307D9">
        <w:rPr>
          <w:b/>
          <w:bCs/>
          <w:lang w:val="en-US"/>
        </w:rPr>
        <w:t>subscription</w:t>
      </w:r>
      <w:r w:rsidR="006015CE">
        <w:rPr>
          <w:lang w:val="en-US"/>
        </w:rPr>
        <w:t xml:space="preserve"> in which this Virtual Network will reside. </w:t>
      </w:r>
    </w:p>
    <w:p w14:paraId="348711E7" w14:textId="09D43864" w:rsidR="00FE6C0C" w:rsidRDefault="0078370C" w:rsidP="00CE6660">
      <w:pPr>
        <w:pStyle w:val="ListParagraph"/>
        <w:numPr>
          <w:ilvl w:val="0"/>
          <w:numId w:val="14"/>
        </w:numPr>
        <w:rPr>
          <w:lang w:val="en-US"/>
        </w:rPr>
      </w:pPr>
      <w:r>
        <w:rPr>
          <w:lang w:val="en-US"/>
        </w:rPr>
        <w:t xml:space="preserve">For the Resource </w:t>
      </w:r>
      <w:r w:rsidR="002465D1">
        <w:rPr>
          <w:lang w:val="en-US"/>
        </w:rPr>
        <w:t>g</w:t>
      </w:r>
      <w:r>
        <w:rPr>
          <w:lang w:val="en-US"/>
        </w:rPr>
        <w:t>roup,</w:t>
      </w:r>
      <w:r w:rsidR="002465D1">
        <w:rPr>
          <w:lang w:val="en-US"/>
        </w:rPr>
        <w:t xml:space="preserve"> select “</w:t>
      </w:r>
      <w:r w:rsidR="002465D1" w:rsidRPr="000307D9">
        <w:rPr>
          <w:b/>
          <w:bCs/>
          <w:lang w:val="en-US"/>
        </w:rPr>
        <w:t>Create new</w:t>
      </w:r>
      <w:r w:rsidR="002465D1">
        <w:rPr>
          <w:lang w:val="en-US"/>
        </w:rPr>
        <w:t>” and</w:t>
      </w:r>
      <w:r>
        <w:rPr>
          <w:lang w:val="en-US"/>
        </w:rPr>
        <w:t xml:space="preserve"> </w:t>
      </w:r>
      <w:r w:rsidR="004502E0">
        <w:rPr>
          <w:lang w:val="en-US"/>
        </w:rPr>
        <w:t xml:space="preserve">fill in the name of the </w:t>
      </w:r>
      <w:r w:rsidR="002465D1">
        <w:rPr>
          <w:lang w:val="en-US"/>
        </w:rPr>
        <w:t>Resource Group</w:t>
      </w:r>
      <w:r w:rsidR="004F2846">
        <w:rPr>
          <w:lang w:val="en-US"/>
        </w:rPr>
        <w:t>, e.g. “rg-p-we-network-01”</w:t>
      </w:r>
    </w:p>
    <w:p w14:paraId="69B2239B" w14:textId="5E30B5E5" w:rsidR="00EF5EC5" w:rsidRDefault="00B83FA5" w:rsidP="00CE6660">
      <w:pPr>
        <w:pStyle w:val="ListParagraph"/>
        <w:numPr>
          <w:ilvl w:val="0"/>
          <w:numId w:val="14"/>
        </w:numPr>
        <w:rPr>
          <w:lang w:val="en-US"/>
        </w:rPr>
      </w:pPr>
      <w:r>
        <w:rPr>
          <w:lang w:val="en-US"/>
        </w:rPr>
        <w:t>On the Instance details</w:t>
      </w:r>
      <w:r w:rsidR="00533527">
        <w:rPr>
          <w:lang w:val="en-US"/>
        </w:rPr>
        <w:t xml:space="preserve">, fill in the </w:t>
      </w:r>
      <w:r w:rsidR="000307D9">
        <w:rPr>
          <w:b/>
          <w:bCs/>
          <w:lang w:val="en-US"/>
        </w:rPr>
        <w:t>N</w:t>
      </w:r>
      <w:r w:rsidR="00533527" w:rsidRPr="000307D9">
        <w:rPr>
          <w:b/>
          <w:bCs/>
          <w:lang w:val="en-US"/>
        </w:rPr>
        <w:t>ame</w:t>
      </w:r>
      <w:r w:rsidR="00533527">
        <w:rPr>
          <w:lang w:val="en-US"/>
        </w:rPr>
        <w:t xml:space="preserve"> of the Virtual Network, e.g. “vnet-p-we-01”.</w:t>
      </w:r>
    </w:p>
    <w:p w14:paraId="17A36F12" w14:textId="2F36C745" w:rsidR="00533527" w:rsidRDefault="00533527" w:rsidP="00CE6660">
      <w:pPr>
        <w:pStyle w:val="ListParagraph"/>
        <w:numPr>
          <w:ilvl w:val="0"/>
          <w:numId w:val="14"/>
        </w:numPr>
        <w:rPr>
          <w:lang w:val="en-US"/>
        </w:rPr>
      </w:pPr>
      <w:r>
        <w:rPr>
          <w:lang w:val="en-US"/>
        </w:rPr>
        <w:t xml:space="preserve">Select the </w:t>
      </w:r>
      <w:r w:rsidR="000307D9">
        <w:rPr>
          <w:b/>
          <w:bCs/>
          <w:lang w:val="en-US"/>
        </w:rPr>
        <w:t>R</w:t>
      </w:r>
      <w:r w:rsidRPr="000307D9">
        <w:rPr>
          <w:b/>
          <w:bCs/>
          <w:lang w:val="en-US"/>
        </w:rPr>
        <w:t>egion</w:t>
      </w:r>
      <w:r>
        <w:rPr>
          <w:lang w:val="en-US"/>
        </w:rPr>
        <w:t xml:space="preserve"> in which the Virtual Network will be created, “West Europe”.</w:t>
      </w:r>
    </w:p>
    <w:p w14:paraId="11878FCB" w14:textId="223DDA47" w:rsidR="00533527" w:rsidRDefault="00533527" w:rsidP="00CE6660">
      <w:pPr>
        <w:pStyle w:val="ListParagraph"/>
        <w:numPr>
          <w:ilvl w:val="0"/>
          <w:numId w:val="14"/>
        </w:numPr>
        <w:rPr>
          <w:lang w:val="en-US"/>
        </w:rPr>
      </w:pPr>
      <w:r>
        <w:rPr>
          <w:lang w:val="en-US"/>
        </w:rPr>
        <w:t xml:space="preserve">Click </w:t>
      </w:r>
      <w:r w:rsidR="00083EDE" w:rsidRPr="00083EDE">
        <w:rPr>
          <w:b/>
          <w:bCs/>
          <w:lang w:val="en-US"/>
        </w:rPr>
        <w:t>Next : IP Addresses</w:t>
      </w:r>
      <w:r w:rsidR="00781E88">
        <w:rPr>
          <w:lang w:val="en-US"/>
        </w:rPr>
        <w:t>, to continue to the next tab in the wizard.</w:t>
      </w:r>
    </w:p>
    <w:p w14:paraId="582C133B" w14:textId="46ED9BF8" w:rsidR="00E97248" w:rsidRDefault="007A1864" w:rsidP="00CE6660">
      <w:pPr>
        <w:pStyle w:val="ListParagraph"/>
        <w:numPr>
          <w:ilvl w:val="0"/>
          <w:numId w:val="14"/>
        </w:numPr>
        <w:rPr>
          <w:lang w:val="en-US"/>
        </w:rPr>
      </w:pPr>
      <w:r>
        <w:rPr>
          <w:lang w:val="en-US"/>
        </w:rPr>
        <w:t xml:space="preserve">In the </w:t>
      </w:r>
      <w:r w:rsidRPr="00E97248">
        <w:rPr>
          <w:b/>
          <w:bCs/>
          <w:lang w:val="en-US"/>
        </w:rPr>
        <w:t>IPv4 address space</w:t>
      </w:r>
      <w:r w:rsidR="002F6E91">
        <w:rPr>
          <w:lang w:val="en-US"/>
        </w:rPr>
        <w:t>, fill in the IP range for this Virtual Network</w:t>
      </w:r>
      <w:r w:rsidR="00180F88">
        <w:rPr>
          <w:lang w:val="en-US"/>
        </w:rPr>
        <w:t xml:space="preserve">, e.g. 10.0.0.0/24. </w:t>
      </w:r>
      <w:r w:rsidR="00695B66">
        <w:rPr>
          <w:lang w:val="en-US"/>
        </w:rPr>
        <w:t xml:space="preserve">By default the wizard will propose an IP range. You are able to adjust the range or remove it for the </w:t>
      </w:r>
      <w:r w:rsidR="00F83E10">
        <w:rPr>
          <w:lang w:val="en-US"/>
        </w:rPr>
        <w:t xml:space="preserve">IP ranges for this network by using the recycle bin icon behind the range. </w:t>
      </w:r>
      <w:r w:rsidR="00180F88">
        <w:rPr>
          <w:lang w:val="en-US"/>
        </w:rPr>
        <w:t xml:space="preserve">Make sure you have </w:t>
      </w:r>
      <w:r w:rsidR="00DC577B">
        <w:rPr>
          <w:lang w:val="en-US"/>
        </w:rPr>
        <w:t>an appropriate amount of IP addresses available within the network</w:t>
      </w:r>
      <w:r w:rsidR="003073C5">
        <w:rPr>
          <w:lang w:val="en-US"/>
        </w:rPr>
        <w:t xml:space="preserve">. How many is dependent on which workloads will land in this virtual network. Proper network planning is </w:t>
      </w:r>
      <w:r w:rsidR="00E97248">
        <w:rPr>
          <w:lang w:val="en-US"/>
        </w:rPr>
        <w:t>just as important for Azure as it is for an on-premises environment.</w:t>
      </w:r>
    </w:p>
    <w:p w14:paraId="216A4F47" w14:textId="06152412" w:rsidR="00781E88" w:rsidRDefault="007A1864" w:rsidP="010DA4D0">
      <w:pPr>
        <w:pStyle w:val="ListParagraph"/>
        <w:numPr>
          <w:ilvl w:val="0"/>
          <w:numId w:val="14"/>
        </w:numPr>
        <w:rPr>
          <w:i/>
          <w:iCs/>
          <w:lang w:val="en-US"/>
        </w:rPr>
      </w:pPr>
      <w:r w:rsidRPr="010DA4D0">
        <w:rPr>
          <w:lang w:val="en-US"/>
        </w:rPr>
        <w:t xml:space="preserve"> </w:t>
      </w:r>
      <w:r w:rsidR="00357078" w:rsidRPr="010DA4D0">
        <w:rPr>
          <w:lang w:val="en-US"/>
        </w:rPr>
        <w:t>Every Virtual Network, needs one or more subnets</w:t>
      </w:r>
      <w:r w:rsidR="00FE2E3C" w:rsidRPr="010DA4D0">
        <w:rPr>
          <w:lang w:val="en-US"/>
        </w:rPr>
        <w:t>. The wizard already proposes a default subnet for this network. You are able to adjust the configuration of this subnet</w:t>
      </w:r>
      <w:r w:rsidR="00D3704E" w:rsidRPr="010DA4D0">
        <w:rPr>
          <w:lang w:val="en-US"/>
        </w:rPr>
        <w:t xml:space="preserve"> by clicking it</w:t>
      </w:r>
      <w:r w:rsidR="002F6EB1" w:rsidRPr="010DA4D0">
        <w:rPr>
          <w:lang w:val="en-US"/>
        </w:rPr>
        <w:t xml:space="preserve">. You can add more than one subnet at this moment or add more in a later stage. For now we will </w:t>
      </w:r>
      <w:r w:rsidR="00D3704E" w:rsidRPr="010DA4D0">
        <w:rPr>
          <w:lang w:val="en-US"/>
        </w:rPr>
        <w:t>adjust the default</w:t>
      </w:r>
      <w:r w:rsidR="002F6EB1" w:rsidRPr="010DA4D0">
        <w:rPr>
          <w:lang w:val="en-US"/>
        </w:rPr>
        <w:t xml:space="preserve"> subnet</w:t>
      </w:r>
      <w:r w:rsidR="00056550" w:rsidRPr="010DA4D0">
        <w:rPr>
          <w:lang w:val="en-US"/>
        </w:rPr>
        <w:t>,</w:t>
      </w:r>
      <w:r w:rsidR="002F6EB1" w:rsidRPr="010DA4D0">
        <w:rPr>
          <w:lang w:val="en-US"/>
        </w:rPr>
        <w:t xml:space="preserve"> containing all </w:t>
      </w:r>
      <w:proofErr w:type="spellStart"/>
      <w:r w:rsidR="00C3551C" w:rsidRPr="010DA4D0">
        <w:rPr>
          <w:lang w:val="en-US"/>
        </w:rPr>
        <w:t>ip</w:t>
      </w:r>
      <w:proofErr w:type="spellEnd"/>
      <w:r w:rsidR="00056550" w:rsidRPr="010DA4D0">
        <w:rPr>
          <w:lang w:val="en-US"/>
        </w:rPr>
        <w:t>-</w:t>
      </w:r>
      <w:r w:rsidR="00C3551C" w:rsidRPr="010DA4D0">
        <w:rPr>
          <w:lang w:val="en-US"/>
        </w:rPr>
        <w:t>address</w:t>
      </w:r>
      <w:r w:rsidR="00056550" w:rsidRPr="010DA4D0">
        <w:rPr>
          <w:lang w:val="en-US"/>
        </w:rPr>
        <w:t>es</w:t>
      </w:r>
      <w:r w:rsidR="00C3551C" w:rsidRPr="010DA4D0">
        <w:rPr>
          <w:lang w:val="en-US"/>
        </w:rPr>
        <w:t xml:space="preserve"> in the Virtual Network</w:t>
      </w:r>
      <w:r w:rsidR="00056550" w:rsidRPr="010DA4D0">
        <w:rPr>
          <w:lang w:val="en-US"/>
        </w:rPr>
        <w:t>, without a NAT gateway</w:t>
      </w:r>
      <w:r w:rsidR="007D48DA" w:rsidRPr="010DA4D0">
        <w:rPr>
          <w:lang w:val="en-US"/>
        </w:rPr>
        <w:t xml:space="preserve"> or Service Endpoints selected</w:t>
      </w:r>
      <w:r w:rsidR="00C3551C" w:rsidRPr="010DA4D0">
        <w:rPr>
          <w:lang w:val="en-US"/>
        </w:rPr>
        <w:t xml:space="preserve"> and give it a name following our naming conventions</w:t>
      </w:r>
      <w:r w:rsidR="0056188F" w:rsidRPr="010DA4D0">
        <w:rPr>
          <w:lang w:val="en-US"/>
        </w:rPr>
        <w:t>, e.g. “snet-p-we-01”</w:t>
      </w:r>
      <w:r w:rsidR="00C3551C" w:rsidRPr="010DA4D0">
        <w:rPr>
          <w:lang w:val="en-US"/>
        </w:rPr>
        <w:t>.</w:t>
      </w:r>
      <w:r>
        <w:br/>
      </w:r>
      <w:r w:rsidR="11BAEE06" w:rsidRPr="010DA4D0">
        <w:rPr>
          <w:i/>
          <w:iCs/>
          <w:lang w:val="en-US"/>
        </w:rPr>
        <w:t>NOTE: If the wizard does not propose a default subnet then click on “</w:t>
      </w:r>
      <w:r w:rsidR="11BAEE06" w:rsidRPr="010DA4D0">
        <w:rPr>
          <w:b/>
          <w:bCs/>
          <w:i/>
          <w:iCs/>
          <w:lang w:val="en-US"/>
        </w:rPr>
        <w:t xml:space="preserve">Add subnet” </w:t>
      </w:r>
      <w:r w:rsidR="11BAEE06" w:rsidRPr="010DA4D0">
        <w:rPr>
          <w:i/>
          <w:iCs/>
          <w:lang w:val="en-US"/>
        </w:rPr>
        <w:t xml:space="preserve">and give the subnet the same range as the IPv4 address space as you added in the previous step. </w:t>
      </w:r>
    </w:p>
    <w:p w14:paraId="4ECB63FE" w14:textId="27A73C5D" w:rsidR="00CF0212" w:rsidRPr="00CF0212" w:rsidRDefault="00CF0212" w:rsidP="00CE6660">
      <w:pPr>
        <w:pStyle w:val="ListParagraph"/>
        <w:numPr>
          <w:ilvl w:val="0"/>
          <w:numId w:val="14"/>
        </w:numPr>
        <w:rPr>
          <w:lang w:val="en-US"/>
        </w:rPr>
      </w:pPr>
      <w:r w:rsidRPr="010DA4D0">
        <w:rPr>
          <w:lang w:val="en-US"/>
        </w:rPr>
        <w:t xml:space="preserve">Click </w:t>
      </w:r>
      <w:r w:rsidRPr="010DA4D0">
        <w:rPr>
          <w:b/>
          <w:bCs/>
          <w:lang w:val="en-US"/>
        </w:rPr>
        <w:t>Next : Security</w:t>
      </w:r>
      <w:r w:rsidR="002158F9" w:rsidRPr="010DA4D0">
        <w:rPr>
          <w:lang w:val="en-US"/>
        </w:rPr>
        <w:t xml:space="preserve"> to continue to the next tab in the wizard</w:t>
      </w:r>
    </w:p>
    <w:p w14:paraId="63875FEC" w14:textId="4A6FB6E2" w:rsidR="00C3551C" w:rsidRDefault="002E576E" w:rsidP="00CE6660">
      <w:pPr>
        <w:pStyle w:val="ListParagraph"/>
        <w:numPr>
          <w:ilvl w:val="0"/>
          <w:numId w:val="14"/>
        </w:numPr>
        <w:rPr>
          <w:lang w:val="en-US"/>
        </w:rPr>
      </w:pPr>
      <w:r w:rsidRPr="010DA4D0">
        <w:rPr>
          <w:lang w:val="en-US"/>
        </w:rPr>
        <w:t xml:space="preserve">For now a </w:t>
      </w:r>
      <w:proofErr w:type="spellStart"/>
      <w:r w:rsidR="00CF0212" w:rsidRPr="010DA4D0">
        <w:rPr>
          <w:b/>
          <w:bCs/>
          <w:lang w:val="en-US"/>
        </w:rPr>
        <w:t>Bastion</w:t>
      </w:r>
      <w:r w:rsidRPr="010DA4D0">
        <w:rPr>
          <w:b/>
          <w:bCs/>
          <w:lang w:val="en-US"/>
        </w:rPr>
        <w:t>H</w:t>
      </w:r>
      <w:r w:rsidR="00CF0212" w:rsidRPr="010DA4D0">
        <w:rPr>
          <w:b/>
          <w:bCs/>
          <w:lang w:val="en-US"/>
        </w:rPr>
        <w:t>ost</w:t>
      </w:r>
      <w:proofErr w:type="spellEnd"/>
      <w:r w:rsidRPr="010DA4D0">
        <w:rPr>
          <w:lang w:val="en-US"/>
        </w:rPr>
        <w:t xml:space="preserve"> is not necessary, select “Disable”</w:t>
      </w:r>
      <w:r w:rsidR="002158F9" w:rsidRPr="010DA4D0">
        <w:rPr>
          <w:lang w:val="en-US"/>
        </w:rPr>
        <w:t>.</w:t>
      </w:r>
    </w:p>
    <w:p w14:paraId="0C961894" w14:textId="436F27DD" w:rsidR="00585A09" w:rsidRDefault="002918E4" w:rsidP="00CE6660">
      <w:pPr>
        <w:pStyle w:val="ListParagraph"/>
        <w:numPr>
          <w:ilvl w:val="0"/>
          <w:numId w:val="14"/>
        </w:numPr>
        <w:rPr>
          <w:lang w:val="en-US"/>
        </w:rPr>
      </w:pPr>
      <w:r w:rsidRPr="010DA4D0">
        <w:rPr>
          <w:b/>
          <w:bCs/>
          <w:lang w:val="en-US"/>
        </w:rPr>
        <w:t xml:space="preserve">DDoS Network </w:t>
      </w:r>
      <w:r w:rsidR="00585A09" w:rsidRPr="010DA4D0">
        <w:rPr>
          <w:b/>
          <w:bCs/>
          <w:lang w:val="en-US"/>
        </w:rPr>
        <w:t>P</w:t>
      </w:r>
      <w:r w:rsidRPr="010DA4D0">
        <w:rPr>
          <w:b/>
          <w:bCs/>
          <w:lang w:val="en-US"/>
        </w:rPr>
        <w:t>rotection</w:t>
      </w:r>
      <w:r w:rsidRPr="010DA4D0">
        <w:rPr>
          <w:lang w:val="en-US"/>
        </w:rPr>
        <w:t xml:space="preserve"> is </w:t>
      </w:r>
      <w:r w:rsidR="00006DCD" w:rsidRPr="010DA4D0">
        <w:rPr>
          <w:lang w:val="en-US"/>
        </w:rPr>
        <w:t xml:space="preserve">a valuable service to protect </w:t>
      </w:r>
      <w:r w:rsidRPr="010DA4D0">
        <w:rPr>
          <w:lang w:val="en-US"/>
        </w:rPr>
        <w:t xml:space="preserve">resources exposed to the </w:t>
      </w:r>
      <w:r w:rsidR="00006DCD" w:rsidRPr="010DA4D0">
        <w:rPr>
          <w:lang w:val="en-US"/>
        </w:rPr>
        <w:t>internet. However t</w:t>
      </w:r>
      <w:r w:rsidR="20C14EA7" w:rsidRPr="010DA4D0">
        <w:rPr>
          <w:lang w:val="en-US"/>
        </w:rPr>
        <w:t>his</w:t>
      </w:r>
      <w:r w:rsidR="00006DCD" w:rsidRPr="010DA4D0">
        <w:rPr>
          <w:lang w:val="en-US"/>
        </w:rPr>
        <w:t xml:space="preserve"> also is a more expensive </w:t>
      </w:r>
      <w:r w:rsidR="166536EC" w:rsidRPr="010DA4D0">
        <w:rPr>
          <w:lang w:val="en-US"/>
        </w:rPr>
        <w:t>service</w:t>
      </w:r>
      <w:r w:rsidR="00006DCD" w:rsidRPr="010DA4D0">
        <w:rPr>
          <w:lang w:val="en-US"/>
        </w:rPr>
        <w:t xml:space="preserve">, so be </w:t>
      </w:r>
      <w:r w:rsidR="00A81D6A" w:rsidRPr="010DA4D0">
        <w:rPr>
          <w:lang w:val="en-US"/>
        </w:rPr>
        <w:t xml:space="preserve">conscious </w:t>
      </w:r>
      <w:r w:rsidR="0445AA8E" w:rsidRPr="010DA4D0">
        <w:rPr>
          <w:lang w:val="en-US"/>
        </w:rPr>
        <w:t xml:space="preserve">if </w:t>
      </w:r>
      <w:r w:rsidR="00A81D6A" w:rsidRPr="010DA4D0">
        <w:rPr>
          <w:lang w:val="en-US"/>
        </w:rPr>
        <w:t xml:space="preserve">the risk is worth the costs. </w:t>
      </w:r>
      <w:r w:rsidR="002158F9" w:rsidRPr="010DA4D0">
        <w:rPr>
          <w:lang w:val="en-US"/>
        </w:rPr>
        <w:t xml:space="preserve">For </w:t>
      </w:r>
      <w:r w:rsidR="42D91435" w:rsidRPr="010DA4D0">
        <w:rPr>
          <w:lang w:val="en-US"/>
        </w:rPr>
        <w:t xml:space="preserve">this lab we will leave the option for </w:t>
      </w:r>
      <w:r w:rsidR="00A81D6A" w:rsidRPr="010DA4D0">
        <w:rPr>
          <w:lang w:val="en-US"/>
        </w:rPr>
        <w:t xml:space="preserve">DDoS Network Protection </w:t>
      </w:r>
      <w:r w:rsidR="00585A09" w:rsidRPr="010DA4D0">
        <w:rPr>
          <w:lang w:val="en-US"/>
        </w:rPr>
        <w:t>disabled.</w:t>
      </w:r>
    </w:p>
    <w:p w14:paraId="314C18D3" w14:textId="32FE2CA3" w:rsidR="002158F9" w:rsidRPr="00B7051D" w:rsidRDefault="00201C79" w:rsidP="00CE6660">
      <w:pPr>
        <w:pStyle w:val="ListParagraph"/>
        <w:numPr>
          <w:ilvl w:val="0"/>
          <w:numId w:val="14"/>
        </w:numPr>
        <w:rPr>
          <w:lang w:val="en-US"/>
        </w:rPr>
      </w:pPr>
      <w:r w:rsidRPr="010DA4D0">
        <w:rPr>
          <w:lang w:val="en-US"/>
        </w:rPr>
        <w:t xml:space="preserve">In a </w:t>
      </w:r>
      <w:r w:rsidR="004F4604" w:rsidRPr="010DA4D0">
        <w:rPr>
          <w:lang w:val="en-US"/>
        </w:rPr>
        <w:t>real-life</w:t>
      </w:r>
      <w:r w:rsidRPr="010DA4D0">
        <w:rPr>
          <w:lang w:val="en-US"/>
        </w:rPr>
        <w:t xml:space="preserve"> scenario it is recommended to consider the usage of an</w:t>
      </w:r>
      <w:r w:rsidR="00726B9A" w:rsidRPr="010DA4D0">
        <w:rPr>
          <w:lang w:val="en-US"/>
        </w:rPr>
        <w:t xml:space="preserve"> </w:t>
      </w:r>
      <w:hyperlink r:id="rId34">
        <w:r w:rsidR="00726B9A" w:rsidRPr="010DA4D0">
          <w:rPr>
            <w:rStyle w:val="Hyperlink"/>
            <w:lang w:val="en-US"/>
          </w:rPr>
          <w:t>Azure Firewall</w:t>
        </w:r>
      </w:hyperlink>
      <w:r w:rsidR="00726B9A" w:rsidRPr="010DA4D0">
        <w:rPr>
          <w:lang w:val="en-US"/>
        </w:rPr>
        <w:t xml:space="preserve"> in your Virtual Network</w:t>
      </w:r>
      <w:r w:rsidRPr="010DA4D0">
        <w:rPr>
          <w:lang w:val="en-US"/>
        </w:rPr>
        <w:t xml:space="preserve">. </w:t>
      </w:r>
      <w:r w:rsidR="3BFB4076" w:rsidRPr="010DA4D0">
        <w:rPr>
          <w:lang w:val="en-US"/>
        </w:rPr>
        <w:t xml:space="preserve">As the focus of the </w:t>
      </w:r>
      <w:r w:rsidRPr="010DA4D0">
        <w:rPr>
          <w:lang w:val="en-US"/>
        </w:rPr>
        <w:t>hands-on-lab</w:t>
      </w:r>
      <w:r w:rsidR="00FA1C59" w:rsidRPr="010DA4D0">
        <w:rPr>
          <w:lang w:val="en-US"/>
        </w:rPr>
        <w:t xml:space="preserve"> is on </w:t>
      </w:r>
      <w:r w:rsidR="75D382AF" w:rsidRPr="010DA4D0">
        <w:rPr>
          <w:lang w:val="en-US"/>
        </w:rPr>
        <w:t xml:space="preserve">the </w:t>
      </w:r>
      <w:r w:rsidR="00FA1C59" w:rsidRPr="010DA4D0">
        <w:rPr>
          <w:lang w:val="en-US"/>
        </w:rPr>
        <w:t xml:space="preserve">Azure Virtual Desktop </w:t>
      </w:r>
      <w:r w:rsidR="3B3C7D90" w:rsidRPr="010DA4D0">
        <w:rPr>
          <w:lang w:val="en-US"/>
        </w:rPr>
        <w:t>we</w:t>
      </w:r>
      <w:r w:rsidR="002158F9" w:rsidRPr="010DA4D0">
        <w:rPr>
          <w:lang w:val="en-US"/>
        </w:rPr>
        <w:t xml:space="preserve"> select “Disable”.</w:t>
      </w:r>
    </w:p>
    <w:p w14:paraId="0BD68C9A" w14:textId="78610763" w:rsidR="007D535C" w:rsidRPr="00CF0212" w:rsidRDefault="007D535C" w:rsidP="00CE6660">
      <w:pPr>
        <w:pStyle w:val="ListParagraph"/>
        <w:numPr>
          <w:ilvl w:val="0"/>
          <w:numId w:val="14"/>
        </w:numPr>
        <w:rPr>
          <w:lang w:val="en-US"/>
        </w:rPr>
      </w:pPr>
      <w:r w:rsidRPr="010DA4D0">
        <w:rPr>
          <w:lang w:val="en-US"/>
        </w:rPr>
        <w:t xml:space="preserve">Click </w:t>
      </w:r>
      <w:r w:rsidRPr="010DA4D0">
        <w:rPr>
          <w:b/>
          <w:bCs/>
          <w:lang w:val="en-US"/>
        </w:rPr>
        <w:t>Next : Tags</w:t>
      </w:r>
      <w:r w:rsidRPr="010DA4D0">
        <w:rPr>
          <w:lang w:val="en-US"/>
        </w:rPr>
        <w:t xml:space="preserve"> to continue to the next tab in the wizard</w:t>
      </w:r>
    </w:p>
    <w:p w14:paraId="28E6976E" w14:textId="6A21C8BB" w:rsidR="002158F9" w:rsidRDefault="007D535C" w:rsidP="00CE6660">
      <w:pPr>
        <w:pStyle w:val="ListParagraph"/>
        <w:numPr>
          <w:ilvl w:val="0"/>
          <w:numId w:val="14"/>
        </w:numPr>
        <w:rPr>
          <w:lang w:val="en-US"/>
        </w:rPr>
      </w:pPr>
      <w:r w:rsidRPr="010DA4D0">
        <w:rPr>
          <w:lang w:val="en-US"/>
        </w:rPr>
        <w:t xml:space="preserve">Optionally add one or more tags to this resource. Tags can be used </w:t>
      </w:r>
      <w:r w:rsidR="00456301" w:rsidRPr="010DA4D0">
        <w:rPr>
          <w:lang w:val="en-US"/>
        </w:rPr>
        <w:t xml:space="preserve">for all kind of purposes but are mostly configured </w:t>
      </w:r>
      <w:r w:rsidRPr="010DA4D0">
        <w:rPr>
          <w:lang w:val="en-US"/>
        </w:rPr>
        <w:t xml:space="preserve">to associate </w:t>
      </w:r>
      <w:r w:rsidR="00453141" w:rsidRPr="010DA4D0">
        <w:rPr>
          <w:lang w:val="en-US"/>
        </w:rPr>
        <w:t>resources to a cost center to enable the split of costs</w:t>
      </w:r>
      <w:r w:rsidR="00456301" w:rsidRPr="010DA4D0">
        <w:rPr>
          <w:lang w:val="en-US"/>
        </w:rPr>
        <w:t>.</w:t>
      </w:r>
    </w:p>
    <w:p w14:paraId="2A6EA211" w14:textId="6CB7FACD" w:rsidR="00E87001" w:rsidRPr="00CF0212" w:rsidRDefault="00E87001" w:rsidP="00CE6660">
      <w:pPr>
        <w:pStyle w:val="ListParagraph"/>
        <w:numPr>
          <w:ilvl w:val="0"/>
          <w:numId w:val="14"/>
        </w:numPr>
        <w:rPr>
          <w:lang w:val="en-US"/>
        </w:rPr>
      </w:pPr>
      <w:r w:rsidRPr="010DA4D0">
        <w:rPr>
          <w:lang w:val="en-US"/>
        </w:rPr>
        <w:t xml:space="preserve">Click </w:t>
      </w:r>
      <w:r w:rsidRPr="010DA4D0">
        <w:rPr>
          <w:b/>
          <w:bCs/>
          <w:lang w:val="en-US"/>
        </w:rPr>
        <w:t>Next : Review + Create</w:t>
      </w:r>
      <w:r w:rsidRPr="010DA4D0">
        <w:rPr>
          <w:lang w:val="en-US"/>
        </w:rPr>
        <w:t xml:space="preserve"> to continue to the next tab in the wizard</w:t>
      </w:r>
    </w:p>
    <w:p w14:paraId="0A81A39E" w14:textId="47885F7B" w:rsidR="00E87001" w:rsidRDefault="002C7C44" w:rsidP="00CE6660">
      <w:pPr>
        <w:pStyle w:val="ListParagraph"/>
        <w:numPr>
          <w:ilvl w:val="0"/>
          <w:numId w:val="14"/>
        </w:numPr>
        <w:rPr>
          <w:lang w:val="en-US"/>
        </w:rPr>
      </w:pPr>
      <w:r w:rsidRPr="010DA4D0">
        <w:rPr>
          <w:lang w:val="en-US"/>
        </w:rPr>
        <w:lastRenderedPageBreak/>
        <w:t xml:space="preserve">Review all selections and if all is well, click </w:t>
      </w:r>
      <w:r w:rsidR="00C77E0A" w:rsidRPr="010DA4D0">
        <w:rPr>
          <w:b/>
          <w:bCs/>
          <w:lang w:val="en-US"/>
        </w:rPr>
        <w:t xml:space="preserve">Create </w:t>
      </w:r>
      <w:r w:rsidR="00C77E0A" w:rsidRPr="010DA4D0">
        <w:rPr>
          <w:lang w:val="en-US"/>
        </w:rPr>
        <w:t>to deploy the Virtual Network and its subnet.</w:t>
      </w:r>
    </w:p>
    <w:p w14:paraId="22122785" w14:textId="175B540C" w:rsidR="005B1F32" w:rsidRPr="005B1F32" w:rsidRDefault="005B1F32" w:rsidP="00CE6660">
      <w:pPr>
        <w:pStyle w:val="ListParagraph"/>
        <w:numPr>
          <w:ilvl w:val="0"/>
          <w:numId w:val="14"/>
        </w:numPr>
        <w:rPr>
          <w:lang w:val="en-US"/>
        </w:rPr>
      </w:pPr>
      <w:r w:rsidRPr="010DA4D0">
        <w:rPr>
          <w:lang w:val="en-US"/>
        </w:rPr>
        <w:t>A notification will be displayed when the deployment of the resources has been completed.</w:t>
      </w:r>
    </w:p>
    <w:p w14:paraId="526F5058" w14:textId="77777777" w:rsidR="00C77E0A" w:rsidRDefault="00C77E0A" w:rsidP="00C77E0A">
      <w:pPr>
        <w:rPr>
          <w:lang w:val="en-US"/>
        </w:rPr>
      </w:pPr>
    </w:p>
    <w:p w14:paraId="33B5FE3D" w14:textId="04A9CE9F" w:rsidR="00665AED" w:rsidRDefault="00665AED" w:rsidP="00665AED">
      <w:pPr>
        <w:pStyle w:val="Heading1"/>
        <w:rPr>
          <w:lang w:val="en-US"/>
        </w:rPr>
      </w:pPr>
      <w:bookmarkStart w:id="31" w:name="_Toc135824930"/>
      <w:r>
        <w:rPr>
          <w:lang w:val="en-US"/>
        </w:rPr>
        <w:t xml:space="preserve">Prerequisites – Log Analytics </w:t>
      </w:r>
      <w:r w:rsidR="00BB6797">
        <w:rPr>
          <w:lang w:val="en-US"/>
        </w:rPr>
        <w:t>w</w:t>
      </w:r>
      <w:r>
        <w:rPr>
          <w:lang w:val="en-US"/>
        </w:rPr>
        <w:t>orkspace</w:t>
      </w:r>
      <w:bookmarkEnd w:id="31"/>
    </w:p>
    <w:p w14:paraId="67E73ADB" w14:textId="4CD45807" w:rsidR="00665AED" w:rsidRDefault="374D9366" w:rsidP="00665AED">
      <w:pPr>
        <w:rPr>
          <w:lang w:val="en-US"/>
        </w:rPr>
      </w:pPr>
      <w:r w:rsidRPr="010DA4D0">
        <w:rPr>
          <w:lang w:val="en-US"/>
        </w:rPr>
        <w:t xml:space="preserve">To create </w:t>
      </w:r>
      <w:r w:rsidR="00665AED" w:rsidRPr="010DA4D0">
        <w:rPr>
          <w:lang w:val="en-US"/>
        </w:rPr>
        <w:t>a</w:t>
      </w:r>
      <w:r w:rsidR="1D9A246E" w:rsidRPr="010DA4D0">
        <w:rPr>
          <w:lang w:val="en-US"/>
        </w:rPr>
        <w:t>n</w:t>
      </w:r>
      <w:r w:rsidR="00665AED" w:rsidRPr="010DA4D0">
        <w:rPr>
          <w:lang w:val="en-US"/>
        </w:rPr>
        <w:t xml:space="preserve"> Azure Virtual Desktop environment</w:t>
      </w:r>
      <w:r w:rsidR="184D5C7C" w:rsidRPr="010DA4D0">
        <w:rPr>
          <w:lang w:val="en-US"/>
        </w:rPr>
        <w:t xml:space="preserve"> we first need </w:t>
      </w:r>
      <w:r w:rsidR="00665AED" w:rsidRPr="010DA4D0">
        <w:rPr>
          <w:lang w:val="en-US"/>
        </w:rPr>
        <w:t xml:space="preserve">a </w:t>
      </w:r>
      <w:r w:rsidR="00F01AAA" w:rsidRPr="010DA4D0">
        <w:rPr>
          <w:lang w:val="en-US"/>
        </w:rPr>
        <w:t xml:space="preserve">Log Analytics </w:t>
      </w:r>
      <w:r w:rsidR="00BB6797" w:rsidRPr="010DA4D0">
        <w:rPr>
          <w:lang w:val="en-US"/>
        </w:rPr>
        <w:t>w</w:t>
      </w:r>
      <w:r w:rsidR="00F01AAA" w:rsidRPr="010DA4D0">
        <w:rPr>
          <w:lang w:val="en-US"/>
        </w:rPr>
        <w:t>orkspace</w:t>
      </w:r>
      <w:r w:rsidR="00665AED" w:rsidRPr="010DA4D0">
        <w:rPr>
          <w:lang w:val="en-US"/>
        </w:rPr>
        <w:t xml:space="preserve">. </w:t>
      </w:r>
      <w:r w:rsidR="00F01AAA" w:rsidRPr="010DA4D0">
        <w:rPr>
          <w:lang w:val="en-US"/>
        </w:rPr>
        <w:t xml:space="preserve">A Log Analytics workspace is a unique environment </w:t>
      </w:r>
      <w:r w:rsidR="081DD780" w:rsidRPr="010DA4D0">
        <w:rPr>
          <w:lang w:val="en-US"/>
        </w:rPr>
        <w:t>that</w:t>
      </w:r>
      <w:r w:rsidR="00F01AAA" w:rsidRPr="010DA4D0">
        <w:rPr>
          <w:lang w:val="en-US"/>
        </w:rPr>
        <w:t xml:space="preserve"> log</w:t>
      </w:r>
      <w:r w:rsidR="081DD780" w:rsidRPr="010DA4D0">
        <w:rPr>
          <w:lang w:val="en-US"/>
        </w:rPr>
        <w:t>s</w:t>
      </w:r>
      <w:r w:rsidR="00F01AAA" w:rsidRPr="010DA4D0">
        <w:rPr>
          <w:lang w:val="en-US"/>
        </w:rPr>
        <w:t xml:space="preserve"> data from Azure Monitor and other Azure services, such as</w:t>
      </w:r>
      <w:r w:rsidR="002F5B6D" w:rsidRPr="010DA4D0">
        <w:rPr>
          <w:lang w:val="en-US"/>
        </w:rPr>
        <w:t xml:space="preserve"> Azure Virtual Desktop, but </w:t>
      </w:r>
      <w:r w:rsidR="22CF38D4" w:rsidRPr="010DA4D0">
        <w:rPr>
          <w:lang w:val="en-US"/>
        </w:rPr>
        <w:t xml:space="preserve">it is </w:t>
      </w:r>
      <w:r w:rsidR="002F5B6D" w:rsidRPr="010DA4D0">
        <w:rPr>
          <w:lang w:val="en-US"/>
        </w:rPr>
        <w:t xml:space="preserve">also </w:t>
      </w:r>
      <w:r w:rsidR="471EFA70" w:rsidRPr="010DA4D0">
        <w:rPr>
          <w:lang w:val="en-US"/>
        </w:rPr>
        <w:t xml:space="preserve">used by </w:t>
      </w:r>
      <w:r w:rsidR="00F01AAA" w:rsidRPr="010DA4D0">
        <w:rPr>
          <w:lang w:val="en-US"/>
        </w:rPr>
        <w:t>Microsoft Sentinel and Microsoft Defender for Cloud. Each workspace has its own data repository and configuration but might combine data from multiple services</w:t>
      </w:r>
      <w:r w:rsidR="00665AED" w:rsidRPr="010DA4D0">
        <w:rPr>
          <w:lang w:val="en-US"/>
        </w:rPr>
        <w:t>.</w:t>
      </w:r>
      <w:r w:rsidR="00AB2AD6" w:rsidRPr="010DA4D0">
        <w:rPr>
          <w:lang w:val="en-US"/>
        </w:rPr>
        <w:t xml:space="preserve"> It is recommended to centralize the usage of Log Analytics </w:t>
      </w:r>
      <w:r w:rsidR="00BB6797" w:rsidRPr="010DA4D0">
        <w:rPr>
          <w:lang w:val="en-US"/>
        </w:rPr>
        <w:t>w</w:t>
      </w:r>
      <w:r w:rsidR="00AB2AD6" w:rsidRPr="010DA4D0">
        <w:rPr>
          <w:lang w:val="en-US"/>
        </w:rPr>
        <w:t>orkspaces</w:t>
      </w:r>
      <w:r w:rsidR="00A37ED9" w:rsidRPr="010DA4D0">
        <w:rPr>
          <w:lang w:val="en-US"/>
        </w:rPr>
        <w:t xml:space="preserve">, as the power of the data resides in the ability to </w:t>
      </w:r>
      <w:r w:rsidR="00AB2AD6" w:rsidRPr="010DA4D0">
        <w:rPr>
          <w:lang w:val="en-US"/>
        </w:rPr>
        <w:t xml:space="preserve">combine </w:t>
      </w:r>
      <w:r w:rsidR="00A37ED9" w:rsidRPr="010DA4D0">
        <w:rPr>
          <w:lang w:val="en-US"/>
        </w:rPr>
        <w:t>the data and find correlations.</w:t>
      </w:r>
      <w:r w:rsidR="00A352F5" w:rsidRPr="010DA4D0">
        <w:rPr>
          <w:lang w:val="en-US"/>
        </w:rPr>
        <w:t xml:space="preserve"> In many SMB Azure environments, only one Log Analytics </w:t>
      </w:r>
      <w:r w:rsidR="00BB6797" w:rsidRPr="010DA4D0">
        <w:rPr>
          <w:lang w:val="en-US"/>
        </w:rPr>
        <w:t>w</w:t>
      </w:r>
      <w:r w:rsidR="00A352F5" w:rsidRPr="010DA4D0">
        <w:rPr>
          <w:lang w:val="en-US"/>
        </w:rPr>
        <w:t xml:space="preserve">orkspace will be </w:t>
      </w:r>
      <w:r w:rsidR="63585105" w:rsidRPr="010DA4D0">
        <w:rPr>
          <w:lang w:val="en-US"/>
        </w:rPr>
        <w:t>need</w:t>
      </w:r>
      <w:r w:rsidR="00A352F5" w:rsidRPr="010DA4D0">
        <w:rPr>
          <w:lang w:val="en-US"/>
        </w:rPr>
        <w:t xml:space="preserve">ed within the Azure </w:t>
      </w:r>
      <w:r w:rsidR="55E5AC7C" w:rsidRPr="010DA4D0">
        <w:rPr>
          <w:lang w:val="en-US"/>
        </w:rPr>
        <w:t>environment</w:t>
      </w:r>
      <w:r w:rsidR="00A352F5" w:rsidRPr="010DA4D0">
        <w:rPr>
          <w:lang w:val="en-US"/>
        </w:rPr>
        <w:t>.</w:t>
      </w:r>
    </w:p>
    <w:p w14:paraId="2CC9D573" w14:textId="596B74CC" w:rsidR="00665AED" w:rsidRDefault="00665AED" w:rsidP="00665AED">
      <w:pPr>
        <w:pStyle w:val="Heading2"/>
        <w:rPr>
          <w:lang w:val="en-US"/>
        </w:rPr>
      </w:pPr>
      <w:bookmarkStart w:id="32" w:name="_Toc135824931"/>
      <w:r>
        <w:rPr>
          <w:lang w:val="en-US"/>
        </w:rPr>
        <w:t xml:space="preserve">Create </w:t>
      </w:r>
      <w:r w:rsidR="00A352F5">
        <w:rPr>
          <w:lang w:val="en-US"/>
        </w:rPr>
        <w:t xml:space="preserve">a Log Analytics </w:t>
      </w:r>
      <w:r w:rsidR="00BB6797">
        <w:rPr>
          <w:lang w:val="en-US"/>
        </w:rPr>
        <w:t>w</w:t>
      </w:r>
      <w:r w:rsidR="00A352F5">
        <w:rPr>
          <w:lang w:val="en-US"/>
        </w:rPr>
        <w:t>orkspace</w:t>
      </w:r>
      <w:bookmarkEnd w:id="32"/>
    </w:p>
    <w:p w14:paraId="560E7A36" w14:textId="4D86A89C" w:rsidR="00665AED" w:rsidRDefault="00665AED" w:rsidP="00665AED">
      <w:pPr>
        <w:rPr>
          <w:lang w:val="en-US"/>
        </w:rPr>
      </w:pPr>
      <w:r>
        <w:rPr>
          <w:lang w:val="en-US"/>
        </w:rPr>
        <w:t>Go to the Azure Portal (</w:t>
      </w:r>
      <w:hyperlink r:id="rId35"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DD473E">
        <w:rPr>
          <w:lang w:val="en-US"/>
        </w:rPr>
        <w:t>.</w:t>
      </w:r>
    </w:p>
    <w:p w14:paraId="047356DE" w14:textId="192EC5F3" w:rsidR="00665AED" w:rsidRDefault="00665AED" w:rsidP="00CE6660">
      <w:pPr>
        <w:pStyle w:val="ListParagraph"/>
        <w:numPr>
          <w:ilvl w:val="0"/>
          <w:numId w:val="15"/>
        </w:numPr>
        <w:rPr>
          <w:lang w:val="en-US"/>
        </w:rPr>
      </w:pPr>
      <w:r>
        <w:rPr>
          <w:lang w:val="en-US"/>
        </w:rPr>
        <w:t xml:space="preserve">In the </w:t>
      </w:r>
      <w:r w:rsidRPr="00083EDE">
        <w:rPr>
          <w:b/>
          <w:bCs/>
          <w:lang w:val="en-US"/>
        </w:rPr>
        <w:t>search bar</w:t>
      </w:r>
      <w:r>
        <w:rPr>
          <w:lang w:val="en-US"/>
        </w:rPr>
        <w:t xml:space="preserve"> at the top of the Azure Portal, type “</w:t>
      </w:r>
      <w:r w:rsidR="000C3D91">
        <w:rPr>
          <w:lang w:val="en-US"/>
        </w:rPr>
        <w:t>log</w:t>
      </w:r>
      <w:r>
        <w:rPr>
          <w:lang w:val="en-US"/>
        </w:rPr>
        <w:t>”.</w:t>
      </w:r>
    </w:p>
    <w:p w14:paraId="57D82FAE" w14:textId="1A044D74" w:rsidR="00665AED" w:rsidRDefault="00665AED" w:rsidP="00CE6660">
      <w:pPr>
        <w:pStyle w:val="ListParagraph"/>
        <w:numPr>
          <w:ilvl w:val="0"/>
          <w:numId w:val="15"/>
        </w:numPr>
        <w:rPr>
          <w:lang w:val="en-US"/>
        </w:rPr>
      </w:pPr>
      <w:r>
        <w:rPr>
          <w:lang w:val="en-US"/>
        </w:rPr>
        <w:t xml:space="preserve">In the </w:t>
      </w:r>
      <w:r w:rsidRPr="00083EDE">
        <w:rPr>
          <w:b/>
          <w:bCs/>
          <w:lang w:val="en-US"/>
        </w:rPr>
        <w:t>search results</w:t>
      </w:r>
      <w:r>
        <w:rPr>
          <w:lang w:val="en-US"/>
        </w:rPr>
        <w:t>, click “</w:t>
      </w:r>
      <w:r w:rsidR="000C3D91">
        <w:rPr>
          <w:b/>
          <w:bCs/>
          <w:lang w:val="en-US"/>
        </w:rPr>
        <w:t xml:space="preserve">Log Analytics </w:t>
      </w:r>
      <w:r w:rsidR="00BB6797">
        <w:rPr>
          <w:b/>
          <w:bCs/>
          <w:lang w:val="en-US"/>
        </w:rPr>
        <w:t>w</w:t>
      </w:r>
      <w:r w:rsidR="000C3D91">
        <w:rPr>
          <w:b/>
          <w:bCs/>
          <w:lang w:val="en-US"/>
        </w:rPr>
        <w:t>orkspaces</w:t>
      </w:r>
      <w:r>
        <w:rPr>
          <w:lang w:val="en-US"/>
        </w:rPr>
        <w:t xml:space="preserve">” under “Services”, the </w:t>
      </w:r>
      <w:r w:rsidR="00BB6797">
        <w:rPr>
          <w:lang w:val="en-US"/>
        </w:rPr>
        <w:t>Log Analytics workspaces</w:t>
      </w:r>
      <w:r>
        <w:rPr>
          <w:lang w:val="en-US"/>
        </w:rPr>
        <w:t xml:space="preserve"> page will open</w:t>
      </w:r>
    </w:p>
    <w:p w14:paraId="1BAA066C" w14:textId="648EAE19" w:rsidR="00665AED" w:rsidRDefault="00665AED" w:rsidP="00CE6660">
      <w:pPr>
        <w:pStyle w:val="ListParagraph"/>
        <w:numPr>
          <w:ilvl w:val="0"/>
          <w:numId w:val="15"/>
        </w:numPr>
        <w:rPr>
          <w:lang w:val="en-US"/>
        </w:rPr>
      </w:pPr>
      <w:r>
        <w:rPr>
          <w:lang w:val="en-US"/>
        </w:rPr>
        <w:t xml:space="preserve">On the </w:t>
      </w:r>
      <w:r w:rsidR="00414249">
        <w:rPr>
          <w:lang w:val="en-US"/>
        </w:rPr>
        <w:t>Log Analytics workspaces page</w:t>
      </w:r>
      <w:r>
        <w:rPr>
          <w:lang w:val="en-US"/>
        </w:rPr>
        <w:t>, click “</w:t>
      </w:r>
      <w:r w:rsidRPr="00083EDE">
        <w:rPr>
          <w:b/>
          <w:bCs/>
          <w:lang w:val="en-US"/>
        </w:rPr>
        <w:t>Create</w:t>
      </w:r>
      <w:r>
        <w:rPr>
          <w:lang w:val="en-US"/>
        </w:rPr>
        <w:t xml:space="preserve">” in the menu bar to start the creation of a new </w:t>
      </w:r>
      <w:r w:rsidR="003B6D85">
        <w:rPr>
          <w:lang w:val="en-US"/>
        </w:rPr>
        <w:t>Log Analytics workspace</w:t>
      </w:r>
      <w:r>
        <w:rPr>
          <w:lang w:val="en-US"/>
        </w:rPr>
        <w:t>.</w:t>
      </w:r>
    </w:p>
    <w:p w14:paraId="64C51966" w14:textId="60D60D78" w:rsidR="00665AED" w:rsidRDefault="00665AED" w:rsidP="00CE6660">
      <w:pPr>
        <w:pStyle w:val="ListParagraph"/>
        <w:numPr>
          <w:ilvl w:val="0"/>
          <w:numId w:val="15"/>
        </w:numPr>
        <w:rPr>
          <w:lang w:val="en-US"/>
        </w:rPr>
      </w:pPr>
      <w:r>
        <w:rPr>
          <w:lang w:val="en-US"/>
        </w:rPr>
        <w:t xml:space="preserve">In the “Create </w:t>
      </w:r>
      <w:r w:rsidR="003B6D85">
        <w:rPr>
          <w:lang w:val="en-US"/>
        </w:rPr>
        <w:t xml:space="preserve">Log Analytics workspace </w:t>
      </w:r>
      <w:r>
        <w:rPr>
          <w:lang w:val="en-US"/>
        </w:rPr>
        <w:t xml:space="preserve">wizard” select the </w:t>
      </w:r>
      <w:r w:rsidRPr="000307D9">
        <w:rPr>
          <w:b/>
          <w:bCs/>
          <w:lang w:val="en-US"/>
        </w:rPr>
        <w:t>subscription</w:t>
      </w:r>
      <w:r>
        <w:rPr>
          <w:lang w:val="en-US"/>
        </w:rPr>
        <w:t xml:space="preserve"> in which this </w:t>
      </w:r>
      <w:r w:rsidR="00EA12AD">
        <w:rPr>
          <w:lang w:val="en-US"/>
        </w:rPr>
        <w:t>Log Analytics workspace</w:t>
      </w:r>
      <w:r>
        <w:rPr>
          <w:lang w:val="en-US"/>
        </w:rPr>
        <w:t xml:space="preserve"> will reside. </w:t>
      </w:r>
    </w:p>
    <w:p w14:paraId="786C58C9" w14:textId="2840B033" w:rsidR="00665AED" w:rsidRDefault="00665AED" w:rsidP="00CE6660">
      <w:pPr>
        <w:pStyle w:val="ListParagraph"/>
        <w:numPr>
          <w:ilvl w:val="0"/>
          <w:numId w:val="15"/>
        </w:numPr>
        <w:rPr>
          <w:lang w:val="en-US"/>
        </w:rPr>
      </w:pPr>
      <w:r>
        <w:rPr>
          <w:lang w:val="en-US"/>
        </w:rPr>
        <w:t>For the Resource group, select “</w:t>
      </w:r>
      <w:r w:rsidRPr="000307D9">
        <w:rPr>
          <w:b/>
          <w:bCs/>
          <w:lang w:val="en-US"/>
        </w:rPr>
        <w:t>Create new</w:t>
      </w:r>
      <w:r>
        <w:rPr>
          <w:lang w:val="en-US"/>
        </w:rPr>
        <w:t>” and fill in the name of the Resource Group, e.g. “rg-p-we-</w:t>
      </w:r>
      <w:r w:rsidR="009B3D6E">
        <w:rPr>
          <w:lang w:val="en-US"/>
        </w:rPr>
        <w:t>management</w:t>
      </w:r>
      <w:r>
        <w:rPr>
          <w:lang w:val="en-US"/>
        </w:rPr>
        <w:t>-01”</w:t>
      </w:r>
    </w:p>
    <w:p w14:paraId="6F970516" w14:textId="732EFDB9" w:rsidR="00665AED" w:rsidRDefault="00665AED" w:rsidP="00CE6660">
      <w:pPr>
        <w:pStyle w:val="ListParagraph"/>
        <w:numPr>
          <w:ilvl w:val="0"/>
          <w:numId w:val="15"/>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9B3D6E">
        <w:rPr>
          <w:lang w:val="en-US"/>
        </w:rPr>
        <w:t>Log Analytics workspace</w:t>
      </w:r>
      <w:r>
        <w:rPr>
          <w:lang w:val="en-US"/>
        </w:rPr>
        <w:t>, e.g. “</w:t>
      </w:r>
      <w:r w:rsidR="009B3D6E">
        <w:rPr>
          <w:lang w:val="en-US"/>
        </w:rPr>
        <w:t>law</w:t>
      </w:r>
      <w:r>
        <w:rPr>
          <w:lang w:val="en-US"/>
        </w:rPr>
        <w:t>-p-we-01”.</w:t>
      </w:r>
    </w:p>
    <w:p w14:paraId="0FAB16C1" w14:textId="77777777" w:rsidR="00665AED" w:rsidRDefault="00665AED" w:rsidP="00CE6660">
      <w:pPr>
        <w:pStyle w:val="ListParagraph"/>
        <w:numPr>
          <w:ilvl w:val="0"/>
          <w:numId w:val="15"/>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67CD3511"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p>
    <w:p w14:paraId="4679CB35" w14:textId="77777777" w:rsidR="00665AED" w:rsidRDefault="00665AED" w:rsidP="00CE6660">
      <w:pPr>
        <w:pStyle w:val="ListParagraph"/>
        <w:numPr>
          <w:ilvl w:val="0"/>
          <w:numId w:val="15"/>
        </w:numPr>
        <w:rPr>
          <w:lang w:val="en-US"/>
        </w:rPr>
      </w:pPr>
      <w:r>
        <w:rPr>
          <w:lang w:val="en-US"/>
        </w:rPr>
        <w:t>Optionally add one or more tags to this resource. Tags can be used for all kind of purposes but are mostly configured to associate resources to a cost center to enable the split of costs.</w:t>
      </w:r>
    </w:p>
    <w:p w14:paraId="497577A9" w14:textId="77777777" w:rsidR="00665AED" w:rsidRPr="00CF0212" w:rsidRDefault="00665AED" w:rsidP="00CE6660">
      <w:pPr>
        <w:pStyle w:val="ListParagraph"/>
        <w:numPr>
          <w:ilvl w:val="0"/>
          <w:numId w:val="15"/>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3A7C6C35" w14:textId="11729AB7" w:rsidR="00665AED" w:rsidRDefault="00665AED" w:rsidP="00CE6660">
      <w:pPr>
        <w:pStyle w:val="ListParagraph"/>
        <w:numPr>
          <w:ilvl w:val="0"/>
          <w:numId w:val="15"/>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20BC9">
        <w:rPr>
          <w:lang w:val="en-US"/>
        </w:rPr>
        <w:t>Log Analytics workspace</w:t>
      </w:r>
      <w:r>
        <w:rPr>
          <w:lang w:val="en-US"/>
        </w:rPr>
        <w:t>.</w:t>
      </w:r>
    </w:p>
    <w:p w14:paraId="2098038C" w14:textId="3E4847FD" w:rsidR="005B1F32" w:rsidRDefault="005B1F32" w:rsidP="00CE6660">
      <w:pPr>
        <w:pStyle w:val="ListParagraph"/>
        <w:numPr>
          <w:ilvl w:val="0"/>
          <w:numId w:val="15"/>
        </w:numPr>
        <w:rPr>
          <w:lang w:val="en-US"/>
        </w:rPr>
      </w:pPr>
      <w:r>
        <w:rPr>
          <w:lang w:val="en-US"/>
        </w:rPr>
        <w:t>A notification will be displayed when the deployment of the resource has been completed.</w:t>
      </w:r>
    </w:p>
    <w:p w14:paraId="64D0A77B" w14:textId="77777777" w:rsidR="00665AED" w:rsidRDefault="00665AED" w:rsidP="00C77E0A">
      <w:pPr>
        <w:rPr>
          <w:lang w:val="en-US"/>
        </w:rPr>
      </w:pPr>
    </w:p>
    <w:p w14:paraId="3E3D490B" w14:textId="77777777" w:rsidR="00261072" w:rsidRPr="00C77E0A" w:rsidRDefault="00261072" w:rsidP="00C77E0A">
      <w:pPr>
        <w:rPr>
          <w:lang w:val="en-US"/>
        </w:rPr>
      </w:pPr>
    </w:p>
    <w:p w14:paraId="392C1816" w14:textId="77777777" w:rsidR="007B451E" w:rsidRDefault="007B451E" w:rsidP="007B451E">
      <w:pPr>
        <w:pStyle w:val="Heading1Numbered"/>
        <w:rPr>
          <w:lang w:val="en-US"/>
        </w:rPr>
      </w:pPr>
      <w:bookmarkStart w:id="33" w:name="_Toc135824932"/>
      <w:r>
        <w:rPr>
          <w:lang w:val="en-US"/>
        </w:rPr>
        <w:lastRenderedPageBreak/>
        <w:t>Users and groups</w:t>
      </w:r>
      <w:bookmarkEnd w:id="33"/>
    </w:p>
    <w:p w14:paraId="6BA4E060" w14:textId="39A68354" w:rsidR="007B451E" w:rsidRDefault="27DF9A79" w:rsidP="007B451E">
      <w:pPr>
        <w:rPr>
          <w:lang w:val="en-US"/>
        </w:rPr>
      </w:pPr>
      <w:r w:rsidRPr="010DA4D0">
        <w:rPr>
          <w:lang w:val="en-US"/>
        </w:rPr>
        <w:t>When deploying a</w:t>
      </w:r>
      <w:r w:rsidR="007B451E" w:rsidRPr="010DA4D0">
        <w:rPr>
          <w:lang w:val="en-US"/>
        </w:rPr>
        <w:t xml:space="preserve">n Azure Virtual Desktop environment </w:t>
      </w:r>
      <w:r w:rsidR="05852920" w:rsidRPr="010DA4D0">
        <w:rPr>
          <w:lang w:val="en-US"/>
        </w:rPr>
        <w:t xml:space="preserve">this usually is to </w:t>
      </w:r>
      <w:r w:rsidR="007B451E" w:rsidRPr="010DA4D0">
        <w:rPr>
          <w:lang w:val="en-US"/>
        </w:rPr>
        <w:t xml:space="preserve">support a particular </w:t>
      </w:r>
      <w:r w:rsidR="26152F4A" w:rsidRPr="010DA4D0">
        <w:rPr>
          <w:lang w:val="en-US"/>
        </w:rPr>
        <w:t xml:space="preserve">set of </w:t>
      </w:r>
      <w:r w:rsidR="007B451E" w:rsidRPr="010DA4D0">
        <w:rPr>
          <w:lang w:val="en-US"/>
        </w:rPr>
        <w:t>user</w:t>
      </w:r>
      <w:r w:rsidR="6A57DBBA" w:rsidRPr="010DA4D0">
        <w:rPr>
          <w:lang w:val="en-US"/>
        </w:rPr>
        <w:t>s</w:t>
      </w:r>
      <w:r w:rsidR="007B451E" w:rsidRPr="010DA4D0">
        <w:rPr>
          <w:lang w:val="en-US"/>
        </w:rPr>
        <w:t xml:space="preserve"> within an organization. In a </w:t>
      </w:r>
      <w:r w:rsidR="004F4604" w:rsidRPr="010DA4D0">
        <w:rPr>
          <w:lang w:val="en-US"/>
        </w:rPr>
        <w:t>real-life</w:t>
      </w:r>
      <w:r w:rsidR="007B451E" w:rsidRPr="010DA4D0">
        <w:rPr>
          <w:lang w:val="en-US"/>
        </w:rPr>
        <w:t xml:space="preserve"> scenario, you will </w:t>
      </w:r>
      <w:r w:rsidR="438854F2" w:rsidRPr="010DA4D0">
        <w:rPr>
          <w:lang w:val="en-US"/>
        </w:rPr>
        <w:t xml:space="preserve">need to </w:t>
      </w:r>
      <w:r w:rsidR="007B451E" w:rsidRPr="010DA4D0">
        <w:rPr>
          <w:lang w:val="en-US"/>
        </w:rPr>
        <w:t xml:space="preserve">investigate which users </w:t>
      </w:r>
      <w:r w:rsidR="317E5C5F" w:rsidRPr="010DA4D0">
        <w:rPr>
          <w:lang w:val="en-US"/>
        </w:rPr>
        <w:t xml:space="preserve">have </w:t>
      </w:r>
      <w:r w:rsidR="6F8B0E91" w:rsidRPr="010DA4D0">
        <w:rPr>
          <w:lang w:val="en-US"/>
        </w:rPr>
        <w:t xml:space="preserve">what </w:t>
      </w:r>
      <w:r w:rsidR="7C35741C" w:rsidRPr="010DA4D0">
        <w:rPr>
          <w:lang w:val="en-US"/>
        </w:rPr>
        <w:t xml:space="preserve">requirements and </w:t>
      </w:r>
      <w:r w:rsidR="007B451E" w:rsidRPr="010DA4D0">
        <w:rPr>
          <w:lang w:val="en-US"/>
        </w:rPr>
        <w:t>specifications</w:t>
      </w:r>
      <w:r w:rsidR="20A193B2" w:rsidRPr="010DA4D0">
        <w:rPr>
          <w:lang w:val="en-US"/>
        </w:rPr>
        <w:t xml:space="preserve"> </w:t>
      </w:r>
      <w:r w:rsidR="007B451E" w:rsidRPr="010DA4D0">
        <w:rPr>
          <w:lang w:val="en-US"/>
        </w:rPr>
        <w:t xml:space="preserve">and </w:t>
      </w:r>
      <w:r w:rsidR="0C490876" w:rsidRPr="010DA4D0">
        <w:rPr>
          <w:lang w:val="en-US"/>
        </w:rPr>
        <w:t xml:space="preserve">then </w:t>
      </w:r>
      <w:r w:rsidR="007B451E" w:rsidRPr="010DA4D0">
        <w:rPr>
          <w:lang w:val="en-US"/>
        </w:rPr>
        <w:t xml:space="preserve">design </w:t>
      </w:r>
      <w:r w:rsidR="6D4DB5D9" w:rsidRPr="010DA4D0">
        <w:rPr>
          <w:lang w:val="en-US"/>
        </w:rPr>
        <w:t xml:space="preserve">the solution for the different </w:t>
      </w:r>
      <w:r w:rsidR="007B451E" w:rsidRPr="010DA4D0">
        <w:rPr>
          <w:lang w:val="en-US"/>
        </w:rPr>
        <w:t xml:space="preserve">user </w:t>
      </w:r>
      <w:r w:rsidR="4E535040" w:rsidRPr="010DA4D0">
        <w:rPr>
          <w:lang w:val="en-US"/>
        </w:rPr>
        <w:t>types</w:t>
      </w:r>
      <w:r w:rsidR="007B451E" w:rsidRPr="010DA4D0">
        <w:rPr>
          <w:lang w:val="en-US"/>
        </w:rPr>
        <w:t>. In this hands-on-lab we assume we will have a user base for a workspace environment and a user base for the availability of specific applications via Azure Virtual Desktop.</w:t>
      </w:r>
    </w:p>
    <w:p w14:paraId="2F40C1A8" w14:textId="77777777" w:rsidR="007B451E" w:rsidRPr="00BD04FA" w:rsidRDefault="007B451E" w:rsidP="007B451E">
      <w:pPr>
        <w:rPr>
          <w:lang w:val="en-US"/>
        </w:rPr>
      </w:pPr>
      <w:r>
        <w:rPr>
          <w:lang w:val="en-US"/>
        </w:rPr>
        <w:t>In this hands-on-lab, we will create 2 groups of users to represent this user base and grant access to the solution.</w:t>
      </w:r>
    </w:p>
    <w:p w14:paraId="13140D7C" w14:textId="15703C1C" w:rsidR="006013B2" w:rsidRDefault="006013B2" w:rsidP="007B451E">
      <w:pPr>
        <w:pStyle w:val="Heading2Numbered"/>
        <w:rPr>
          <w:lang w:val="en-US"/>
        </w:rPr>
      </w:pPr>
      <w:bookmarkStart w:id="34" w:name="_Toc117766019"/>
      <w:bookmarkStart w:id="35" w:name="_Ref135766477"/>
      <w:bookmarkStart w:id="36" w:name="_Ref135766480"/>
      <w:bookmarkStart w:id="37" w:name="_Toc135824933"/>
      <w:r>
        <w:rPr>
          <w:lang w:val="en-US"/>
        </w:rPr>
        <w:t>Create users</w:t>
      </w:r>
    </w:p>
    <w:p w14:paraId="2AB300B7" w14:textId="4E29825A" w:rsidR="003B75BE" w:rsidRDefault="003B75BE" w:rsidP="003B75BE">
      <w:pPr>
        <w:rPr>
          <w:lang w:val="en-US"/>
        </w:rPr>
      </w:pPr>
      <w:r>
        <w:rPr>
          <w:lang w:val="en-US"/>
        </w:rPr>
        <w:t xml:space="preserve">In this section </w:t>
      </w:r>
      <w:r w:rsidR="00510A7B">
        <w:rPr>
          <w:lang w:val="en-US"/>
        </w:rPr>
        <w:t>3</w:t>
      </w:r>
      <w:r>
        <w:rPr>
          <w:lang w:val="en-US"/>
        </w:rPr>
        <w:t xml:space="preserve"> </w:t>
      </w:r>
      <w:r w:rsidR="00DC12CF">
        <w:rPr>
          <w:lang w:val="en-US"/>
        </w:rPr>
        <w:t>users</w:t>
      </w:r>
      <w:r>
        <w:rPr>
          <w:lang w:val="en-US"/>
        </w:rPr>
        <w:t xml:space="preserve"> will be created which </w:t>
      </w:r>
      <w:r w:rsidR="00D0055E">
        <w:rPr>
          <w:lang w:val="en-US"/>
        </w:rPr>
        <w:t>will be used in this hands-on-lab</w:t>
      </w:r>
      <w:r>
        <w:rPr>
          <w:lang w:val="en-US"/>
        </w:rPr>
        <w:t>.</w:t>
      </w:r>
    </w:p>
    <w:p w14:paraId="302F3191" w14:textId="6CF52D3C" w:rsidR="003B75BE" w:rsidRDefault="00825373" w:rsidP="003B75BE">
      <w:pPr>
        <w:pStyle w:val="ListParagraph"/>
        <w:numPr>
          <w:ilvl w:val="0"/>
          <w:numId w:val="20"/>
        </w:numPr>
        <w:rPr>
          <w:lang w:val="en-US"/>
        </w:rPr>
      </w:pPr>
      <w:r>
        <w:rPr>
          <w:lang w:val="en-US"/>
        </w:rPr>
        <w:t>A</w:t>
      </w:r>
      <w:r w:rsidR="00B307D9">
        <w:rPr>
          <w:lang w:val="en-US"/>
        </w:rPr>
        <w:t>de</w:t>
      </w:r>
      <w:r w:rsidR="00F96CA8">
        <w:rPr>
          <w:lang w:val="en-US"/>
        </w:rPr>
        <w:t>leV</w:t>
      </w:r>
    </w:p>
    <w:p w14:paraId="79637480" w14:textId="4A851794" w:rsidR="000B33D5" w:rsidRDefault="000B33D5" w:rsidP="003B75BE">
      <w:pPr>
        <w:pStyle w:val="ListParagraph"/>
        <w:numPr>
          <w:ilvl w:val="0"/>
          <w:numId w:val="20"/>
        </w:numPr>
        <w:rPr>
          <w:lang w:val="en-US"/>
        </w:rPr>
      </w:pPr>
      <w:proofErr w:type="spellStart"/>
      <w:r>
        <w:rPr>
          <w:lang w:val="en-US"/>
        </w:rPr>
        <w:t>MeganB</w:t>
      </w:r>
      <w:proofErr w:type="spellEnd"/>
    </w:p>
    <w:p w14:paraId="5FE95524" w14:textId="51B4F8C6" w:rsidR="00E26B2E" w:rsidRDefault="00A47838" w:rsidP="003B75BE">
      <w:pPr>
        <w:pStyle w:val="ListParagraph"/>
        <w:numPr>
          <w:ilvl w:val="0"/>
          <w:numId w:val="20"/>
        </w:numPr>
        <w:rPr>
          <w:lang w:val="en-US"/>
        </w:rPr>
      </w:pPr>
      <w:proofErr w:type="spellStart"/>
      <w:r>
        <w:rPr>
          <w:lang w:val="en-US"/>
        </w:rPr>
        <w:t>NestorW</w:t>
      </w:r>
      <w:proofErr w:type="spellEnd"/>
    </w:p>
    <w:p w14:paraId="7BD24A9D" w14:textId="77777777" w:rsidR="004225E5" w:rsidRDefault="004225E5" w:rsidP="004225E5"/>
    <w:p w14:paraId="205B5375" w14:textId="5CE7C876" w:rsidR="00DD473E" w:rsidRDefault="00DD473E" w:rsidP="00DD473E">
      <w:pPr>
        <w:rPr>
          <w:lang w:val="en-US"/>
        </w:rPr>
      </w:pPr>
      <w:r>
        <w:rPr>
          <w:lang w:val="en-US"/>
        </w:rPr>
        <w:t>Go to the Azure Portal (</w:t>
      </w:r>
      <w:hyperlink r:id="rId36"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p>
    <w:p w14:paraId="6A9D6586" w14:textId="77777777" w:rsidR="00DD473E" w:rsidRDefault="00DD473E" w:rsidP="00DD473E">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334CC476" w14:textId="77777777" w:rsidR="00DD473E" w:rsidRDefault="00DD473E" w:rsidP="00DD473E">
      <w:pPr>
        <w:pStyle w:val="ListParagraph"/>
        <w:numPr>
          <w:ilvl w:val="0"/>
          <w:numId w:val="1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319A33C" w14:textId="6AFACF42" w:rsidR="00DD473E" w:rsidRDefault="00DD473E" w:rsidP="00DD473E">
      <w:pPr>
        <w:pStyle w:val="ListParagraph"/>
        <w:numPr>
          <w:ilvl w:val="0"/>
          <w:numId w:val="12"/>
        </w:numPr>
        <w:rPr>
          <w:lang w:val="en-US"/>
        </w:rPr>
      </w:pPr>
      <w:r>
        <w:rPr>
          <w:lang w:val="en-US"/>
        </w:rPr>
        <w:t>On the Azure Active Directory page, in the left hand navigation , under manage, click “</w:t>
      </w:r>
      <w:r w:rsidR="0070456F">
        <w:rPr>
          <w:b/>
          <w:bCs/>
          <w:lang w:val="en-US"/>
        </w:rPr>
        <w:t>Users</w:t>
      </w:r>
      <w:r>
        <w:rPr>
          <w:lang w:val="en-US"/>
        </w:rPr>
        <w:t>”.</w:t>
      </w:r>
    </w:p>
    <w:p w14:paraId="2997E966" w14:textId="35976FB9" w:rsidR="00DD473E" w:rsidRDefault="00DD473E" w:rsidP="00DD473E">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w:t>
      </w:r>
      <w:r w:rsidR="0070456F">
        <w:rPr>
          <w:b/>
          <w:bCs/>
          <w:kern w:val="0"/>
          <w:lang w:val="en-US"/>
          <w14:ligatures w14:val="none"/>
        </w:rPr>
        <w:t>user</w:t>
      </w:r>
      <w:r w:rsidRPr="00573DDF">
        <w:rPr>
          <w:kern w:val="0"/>
          <w:lang w:val="en-US"/>
          <w14:ligatures w14:val="none"/>
        </w:rPr>
        <w:t>.</w:t>
      </w:r>
    </w:p>
    <w:p w14:paraId="25835ADE" w14:textId="051AF155" w:rsidR="00992E7B" w:rsidRDefault="00490FB3" w:rsidP="00992E7B">
      <w:pPr>
        <w:numPr>
          <w:ilvl w:val="1"/>
          <w:numId w:val="12"/>
        </w:numPr>
        <w:contextualSpacing/>
        <w:rPr>
          <w:kern w:val="0"/>
          <w:lang w:val="en-US"/>
          <w14:ligatures w14:val="none"/>
        </w:rPr>
      </w:pPr>
      <w:r>
        <w:rPr>
          <w:kern w:val="0"/>
          <w:lang w:val="en-US"/>
          <w14:ligatures w14:val="none"/>
        </w:rPr>
        <w:t>Username</w:t>
      </w:r>
      <w:r w:rsidR="00A23CD4">
        <w:rPr>
          <w:kern w:val="0"/>
          <w:lang w:val="en-US"/>
          <w14:ligatures w14:val="none"/>
        </w:rPr>
        <w:t>: AdeleV</w:t>
      </w:r>
    </w:p>
    <w:p w14:paraId="6E1808B8" w14:textId="131D7F70" w:rsidR="00A23CD4" w:rsidRDefault="00DB4C60" w:rsidP="00992E7B">
      <w:pPr>
        <w:numPr>
          <w:ilvl w:val="1"/>
          <w:numId w:val="12"/>
        </w:numPr>
        <w:contextualSpacing/>
        <w:rPr>
          <w:kern w:val="0"/>
          <w:lang w:val="en-US"/>
          <w14:ligatures w14:val="none"/>
        </w:rPr>
      </w:pPr>
      <w:r>
        <w:rPr>
          <w:kern w:val="0"/>
          <w:lang w:val="en-US"/>
          <w14:ligatures w14:val="none"/>
        </w:rPr>
        <w:t>Name: Adele Vance</w:t>
      </w:r>
    </w:p>
    <w:p w14:paraId="67364158" w14:textId="44A30D9A" w:rsidR="0083203B" w:rsidRDefault="007868B6" w:rsidP="00992E7B">
      <w:pPr>
        <w:numPr>
          <w:ilvl w:val="1"/>
          <w:numId w:val="12"/>
        </w:numPr>
        <w:contextualSpacing/>
        <w:rPr>
          <w:kern w:val="0"/>
          <w:lang w:val="en-US"/>
          <w14:ligatures w14:val="none"/>
        </w:rPr>
      </w:pPr>
      <w:r>
        <w:rPr>
          <w:kern w:val="0"/>
          <w:lang w:val="en-US"/>
          <w14:ligatures w14:val="none"/>
        </w:rPr>
        <w:t xml:space="preserve">Configure password: </w:t>
      </w:r>
      <w:r w:rsidR="00BA29E1">
        <w:rPr>
          <w:kern w:val="0"/>
          <w:lang w:val="en-US"/>
          <w14:ligatures w14:val="none"/>
        </w:rPr>
        <w:t xml:space="preserve">be creative </w:t>
      </w:r>
      <w:r w:rsidR="00DB54BA">
        <w:rPr>
          <w:kern w:val="0"/>
          <w:lang w:val="en-US"/>
          <w14:ligatures w14:val="none"/>
        </w:rPr>
        <w:t>and</w:t>
      </w:r>
      <w:r w:rsidR="00BA29E1">
        <w:rPr>
          <w:kern w:val="0"/>
          <w:lang w:val="en-US"/>
          <w14:ligatures w14:val="none"/>
        </w:rPr>
        <w:t xml:space="preserve"> write the password down</w:t>
      </w:r>
    </w:p>
    <w:p w14:paraId="45127289" w14:textId="19D1AF8D" w:rsidR="00DB54BA" w:rsidRDefault="00DB54BA" w:rsidP="00992E7B">
      <w:pPr>
        <w:numPr>
          <w:ilvl w:val="1"/>
          <w:numId w:val="12"/>
        </w:numPr>
        <w:contextualSpacing/>
        <w:rPr>
          <w:kern w:val="0"/>
          <w:lang w:val="en-US"/>
          <w14:ligatures w14:val="none"/>
        </w:rPr>
      </w:pPr>
      <w:r>
        <w:rPr>
          <w:kern w:val="0"/>
          <w:lang w:val="en-US"/>
          <w14:ligatures w14:val="none"/>
        </w:rPr>
        <w:t>Uncheck the box that users should update the password on next logon</w:t>
      </w:r>
    </w:p>
    <w:p w14:paraId="2196A600" w14:textId="14F0F181" w:rsidR="00DB54BA" w:rsidRDefault="00DB54BA" w:rsidP="00DB54BA">
      <w:pPr>
        <w:numPr>
          <w:ilvl w:val="0"/>
          <w:numId w:val="12"/>
        </w:numPr>
        <w:contextualSpacing/>
        <w:rPr>
          <w:kern w:val="0"/>
          <w:lang w:val="en-US"/>
          <w14:ligatures w14:val="none"/>
        </w:rPr>
      </w:pPr>
      <w:r>
        <w:rPr>
          <w:kern w:val="0"/>
          <w:lang w:val="en-US"/>
          <w14:ligatures w14:val="none"/>
        </w:rPr>
        <w:t xml:space="preserve">Click </w:t>
      </w:r>
      <w:r w:rsidRPr="00DB54BA">
        <w:rPr>
          <w:b/>
          <w:bCs/>
          <w:kern w:val="0"/>
          <w:lang w:val="en-US"/>
          <w14:ligatures w14:val="none"/>
        </w:rPr>
        <w:t>Create</w:t>
      </w:r>
      <w:r>
        <w:rPr>
          <w:kern w:val="0"/>
          <w:lang w:val="en-US"/>
          <w14:ligatures w14:val="none"/>
        </w:rPr>
        <w:t>.</w:t>
      </w:r>
    </w:p>
    <w:p w14:paraId="143BDDEA" w14:textId="353EB0D3" w:rsidR="00F313AA" w:rsidRPr="00573DDF" w:rsidRDefault="00F313AA" w:rsidP="00DB54BA">
      <w:pPr>
        <w:numPr>
          <w:ilvl w:val="0"/>
          <w:numId w:val="12"/>
        </w:numPr>
        <w:contextualSpacing/>
        <w:rPr>
          <w:kern w:val="0"/>
          <w:lang w:val="en-US"/>
          <w14:ligatures w14:val="none"/>
        </w:rPr>
      </w:pPr>
      <w:r>
        <w:rPr>
          <w:kern w:val="0"/>
          <w:lang w:val="en-US"/>
          <w14:ligatures w14:val="none"/>
        </w:rPr>
        <w:t>Repeat step</w:t>
      </w:r>
      <w:r w:rsidR="00B04881">
        <w:rPr>
          <w:kern w:val="0"/>
          <w:lang w:val="en-US"/>
          <w14:ligatures w14:val="none"/>
        </w:rPr>
        <w:t xml:space="preserve">s 4 and 5 for, </w:t>
      </w:r>
      <w:r w:rsidR="00B04881">
        <w:rPr>
          <w:b/>
          <w:bCs/>
          <w:kern w:val="0"/>
          <w:lang w:val="nl"/>
          <w14:ligatures w14:val="none"/>
        </w:rPr>
        <w:t xml:space="preserve">Nestor Wilkens </w:t>
      </w:r>
      <w:r w:rsidR="00B04881" w:rsidRPr="00E84315">
        <w:rPr>
          <w:kern w:val="0"/>
          <w:lang w:val="nl"/>
          <w14:ligatures w14:val="none"/>
        </w:rPr>
        <w:t>&amp;</w:t>
      </w:r>
      <w:r w:rsidR="00B04881">
        <w:rPr>
          <w:b/>
          <w:bCs/>
          <w:kern w:val="0"/>
          <w:lang w:val="nl"/>
          <w14:ligatures w14:val="none"/>
        </w:rPr>
        <w:t xml:space="preserve"> Megan Bowen</w:t>
      </w:r>
    </w:p>
    <w:p w14:paraId="1A94392E" w14:textId="77777777" w:rsidR="004225E5" w:rsidRDefault="004225E5" w:rsidP="004225E5"/>
    <w:p w14:paraId="62520A65" w14:textId="5511486B" w:rsidR="007B451E" w:rsidRPr="00573DDF" w:rsidRDefault="007B451E" w:rsidP="007B451E">
      <w:pPr>
        <w:pStyle w:val="Heading2Numbered"/>
        <w:rPr>
          <w:lang w:val="en-US"/>
        </w:rPr>
      </w:pPr>
      <w:r>
        <w:rPr>
          <w:lang w:val="en-US"/>
        </w:rPr>
        <w:t>Create groups</w:t>
      </w:r>
      <w:bookmarkEnd w:id="34"/>
      <w:bookmarkEnd w:id="35"/>
      <w:bookmarkEnd w:id="36"/>
      <w:bookmarkEnd w:id="37"/>
    </w:p>
    <w:p w14:paraId="00659FA9" w14:textId="77777777" w:rsidR="007B451E" w:rsidRDefault="007B451E" w:rsidP="007B451E">
      <w:pPr>
        <w:rPr>
          <w:lang w:val="en-US"/>
        </w:rPr>
      </w:pPr>
      <w:r>
        <w:rPr>
          <w:lang w:val="en-US"/>
        </w:rPr>
        <w:t>In this section 2 groups which will be created which each represent a user base.</w:t>
      </w:r>
    </w:p>
    <w:p w14:paraId="55AAB723" w14:textId="77777777" w:rsidR="007B451E" w:rsidRDefault="007B451E" w:rsidP="00CE6660">
      <w:pPr>
        <w:pStyle w:val="ListParagraph"/>
        <w:numPr>
          <w:ilvl w:val="0"/>
          <w:numId w:val="20"/>
        </w:numPr>
        <w:rPr>
          <w:lang w:val="en-US"/>
        </w:rPr>
      </w:pPr>
      <w:r>
        <w:rPr>
          <w:lang w:val="en-US"/>
        </w:rPr>
        <w:t>SG-AVD workspace users</w:t>
      </w:r>
    </w:p>
    <w:p w14:paraId="1140A205" w14:textId="77777777" w:rsidR="007B451E" w:rsidRDefault="007B451E" w:rsidP="00CE6660">
      <w:pPr>
        <w:pStyle w:val="ListParagraph"/>
        <w:numPr>
          <w:ilvl w:val="0"/>
          <w:numId w:val="20"/>
        </w:numPr>
        <w:rPr>
          <w:lang w:val="en-US"/>
        </w:rPr>
      </w:pPr>
      <w:r w:rsidRPr="010DA4D0">
        <w:rPr>
          <w:lang w:val="en-US"/>
        </w:rPr>
        <w:t>SG-AVD application users</w:t>
      </w:r>
    </w:p>
    <w:p w14:paraId="2D026F25" w14:textId="77777777" w:rsidR="007B451E" w:rsidRPr="000D55C0" w:rsidRDefault="007B451E" w:rsidP="007B451E">
      <w:pPr>
        <w:rPr>
          <w:lang w:val="en-US"/>
        </w:rPr>
      </w:pPr>
    </w:p>
    <w:p w14:paraId="516EA998" w14:textId="7EA47551" w:rsidR="007B451E" w:rsidRDefault="007B451E" w:rsidP="007B451E">
      <w:pPr>
        <w:rPr>
          <w:lang w:val="en-US"/>
        </w:rPr>
      </w:pPr>
      <w:r>
        <w:rPr>
          <w:lang w:val="en-US"/>
        </w:rPr>
        <w:t>Go to the Azure Portal (</w:t>
      </w:r>
      <w:hyperlink r:id="rId37"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F04454">
        <w:rPr>
          <w:lang w:val="en-US"/>
        </w:rPr>
        <w:t>.</w:t>
      </w:r>
    </w:p>
    <w:p w14:paraId="1D6D0D2E" w14:textId="77777777" w:rsidR="007B451E" w:rsidRDefault="007B451E" w:rsidP="00D01C19">
      <w:pPr>
        <w:pStyle w:val="ListParagraph"/>
        <w:numPr>
          <w:ilvl w:val="0"/>
          <w:numId w:val="12"/>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7B9F52D5" w14:textId="77777777" w:rsidR="007B451E" w:rsidRDefault="007B451E" w:rsidP="00D01C19">
      <w:pPr>
        <w:pStyle w:val="ListParagraph"/>
        <w:numPr>
          <w:ilvl w:val="0"/>
          <w:numId w:val="12"/>
        </w:numPr>
        <w:rPr>
          <w:lang w:val="en-US"/>
        </w:rPr>
      </w:pPr>
      <w:r>
        <w:rPr>
          <w:lang w:val="en-US"/>
        </w:rPr>
        <w:lastRenderedPageBreak/>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2A39AD44" w14:textId="77777777" w:rsidR="007B451E" w:rsidRDefault="007B451E" w:rsidP="00D01C19">
      <w:pPr>
        <w:pStyle w:val="ListParagraph"/>
        <w:numPr>
          <w:ilvl w:val="0"/>
          <w:numId w:val="12"/>
        </w:numPr>
        <w:rPr>
          <w:lang w:val="en-US"/>
        </w:rPr>
      </w:pPr>
      <w:r>
        <w:rPr>
          <w:lang w:val="en-US"/>
        </w:rPr>
        <w:t>On the Azure Active Directory page, in the left hand navigation , under manage, click “</w:t>
      </w:r>
      <w:r>
        <w:rPr>
          <w:b/>
          <w:bCs/>
          <w:lang w:val="en-US"/>
        </w:rPr>
        <w:t>Groups</w:t>
      </w:r>
      <w:r>
        <w:rPr>
          <w:lang w:val="en-US"/>
        </w:rPr>
        <w:t>”.</w:t>
      </w:r>
    </w:p>
    <w:p w14:paraId="01B8D529" w14:textId="6989857B"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p</w:t>
      </w:r>
      <w:r w:rsidRPr="00573DDF">
        <w:rPr>
          <w:kern w:val="0"/>
          <w:lang w:val="en-US"/>
          <w14:ligatures w14:val="none"/>
        </w:rPr>
        <w:t>.</w:t>
      </w:r>
    </w:p>
    <w:p w14:paraId="2AD63600" w14:textId="77777777" w:rsidR="007B451E" w:rsidRDefault="007B451E" w:rsidP="00D01C19">
      <w:pPr>
        <w:numPr>
          <w:ilvl w:val="0"/>
          <w:numId w:val="12"/>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SG-AVD workspace users</w:t>
      </w:r>
      <w:r w:rsidRPr="00573DDF">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Security group for all users which use the Azure Virtual Desktop workspace</w:t>
      </w:r>
      <w:r w:rsidRPr="00573DDF">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76E26901"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66E33563" w14:textId="3E4F0231" w:rsidR="007B451E" w:rsidRDefault="007B451E" w:rsidP="00D01C19">
      <w:pPr>
        <w:numPr>
          <w:ilvl w:val="0"/>
          <w:numId w:val="12"/>
        </w:numPr>
        <w:contextualSpacing/>
        <w:rPr>
          <w:kern w:val="0"/>
          <w:lang w:val="en-US"/>
          <w14:ligatures w14:val="none"/>
        </w:rPr>
      </w:pPr>
      <w:r>
        <w:rPr>
          <w:kern w:val="0"/>
          <w:lang w:val="en-US"/>
          <w14:ligatures w14:val="none"/>
        </w:rPr>
        <w:t>Owner: Select yourself as an owner</w:t>
      </w:r>
      <w:r w:rsidR="003C4899">
        <w:rPr>
          <w:kern w:val="0"/>
          <w:lang w:val="en-US"/>
          <w14:ligatures w14:val="none"/>
        </w:rPr>
        <w:t>.</w:t>
      </w:r>
    </w:p>
    <w:p w14:paraId="2C7D4D37" w14:textId="5EF68111" w:rsidR="007B451E" w:rsidRDefault="007B451E" w:rsidP="010DA4D0">
      <w:pPr>
        <w:numPr>
          <w:ilvl w:val="0"/>
          <w:numId w:val="12"/>
        </w:numPr>
        <w:contextualSpacing/>
        <w:rPr>
          <w:color w:val="000000" w:themeColor="text1"/>
          <w:kern w:val="0"/>
          <w:lang w:val="en-US"/>
          <w14:ligatures w14:val="none"/>
        </w:rPr>
      </w:pPr>
      <w:r>
        <w:rPr>
          <w:kern w:val="0"/>
          <w:lang w:val="en-US"/>
          <w14:ligatures w14:val="none"/>
        </w:rPr>
        <w:t xml:space="preserve">Members: Select the users </w:t>
      </w:r>
      <w:r w:rsidR="7D91C844">
        <w:rPr>
          <w:kern w:val="0"/>
          <w:lang w:val="en-US"/>
          <w14:ligatures w14:val="none"/>
        </w:rPr>
        <w:t>:</w:t>
      </w:r>
      <w:r>
        <w:br/>
      </w:r>
      <w:r w:rsidR="1C310B7D" w:rsidRPr="010DA4D0">
        <w:rPr>
          <w:rFonts w:eastAsia="Segoe UI"/>
          <w:b/>
          <w:bCs/>
          <w:color w:val="000000" w:themeColor="text1"/>
          <w:lang w:val="en-US"/>
        </w:rPr>
        <w:t>AdeleV</w:t>
      </w:r>
      <w:r>
        <w:br/>
      </w:r>
      <w:proofErr w:type="spellStart"/>
      <w:r w:rsidR="1C310B7D" w:rsidRPr="010DA4D0">
        <w:rPr>
          <w:rFonts w:eastAsia="Segoe UI"/>
          <w:b/>
          <w:bCs/>
          <w:color w:val="000000" w:themeColor="text1"/>
          <w:lang w:val="en-US"/>
        </w:rPr>
        <w:t>MeganB</w:t>
      </w:r>
      <w:proofErr w:type="spellEnd"/>
    </w:p>
    <w:p w14:paraId="21DC5EF5" w14:textId="486A0731"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sidRPr="00210CBE">
        <w:rPr>
          <w:kern w:val="0"/>
          <w:lang w:val="en-US"/>
          <w14:ligatures w14:val="none"/>
        </w:rPr>
        <w:t>.</w:t>
      </w:r>
    </w:p>
    <w:p w14:paraId="1E33AB4E" w14:textId="77777777" w:rsidR="007B451E" w:rsidRPr="00573DDF" w:rsidRDefault="007B451E" w:rsidP="00D01C19">
      <w:pPr>
        <w:numPr>
          <w:ilvl w:val="0"/>
          <w:numId w:val="12"/>
        </w:numPr>
        <w:contextualSpacing/>
        <w:rPr>
          <w:kern w:val="0"/>
          <w:lang w:val="en-US"/>
          <w14:ligatures w14:val="none"/>
        </w:rPr>
      </w:pPr>
      <w:r>
        <w:rPr>
          <w:kern w:val="0"/>
          <w:lang w:val="en-US"/>
          <w14:ligatures w14:val="none"/>
        </w:rPr>
        <w:t>Click</w:t>
      </w:r>
      <w:r w:rsidRPr="00573DDF">
        <w:rPr>
          <w:b/>
          <w:bCs/>
          <w:kern w:val="0"/>
          <w:lang w:val="en-US"/>
          <w14:ligatures w14:val="none"/>
        </w:rPr>
        <w:t xml:space="preserve"> N</w:t>
      </w:r>
      <w:r>
        <w:rPr>
          <w:b/>
          <w:bCs/>
          <w:kern w:val="0"/>
          <w:lang w:val="en-US"/>
          <w14:ligatures w14:val="none"/>
        </w:rPr>
        <w:t>ew</w:t>
      </w:r>
      <w:r w:rsidRPr="00573DDF">
        <w:rPr>
          <w:b/>
          <w:bCs/>
          <w:kern w:val="0"/>
          <w:lang w:val="en-US"/>
          <w14:ligatures w14:val="none"/>
        </w:rPr>
        <w:t xml:space="preserve"> gro</w:t>
      </w:r>
      <w:r>
        <w:rPr>
          <w:b/>
          <w:bCs/>
          <w:kern w:val="0"/>
          <w:lang w:val="en-US"/>
          <w14:ligatures w14:val="none"/>
        </w:rPr>
        <w:t>u</w:t>
      </w:r>
      <w:r w:rsidRPr="00573DDF">
        <w:rPr>
          <w:b/>
          <w:bCs/>
          <w:kern w:val="0"/>
          <w:lang w:val="en-US"/>
          <w14:ligatures w14:val="none"/>
        </w:rPr>
        <w:t xml:space="preserve">p </w:t>
      </w:r>
      <w:r w:rsidRPr="00573DDF">
        <w:rPr>
          <w:kern w:val="0"/>
          <w:lang w:val="en-US"/>
          <w14:ligatures w14:val="none"/>
        </w:rPr>
        <w:t>.</w:t>
      </w:r>
    </w:p>
    <w:p w14:paraId="3F3FA20F" w14:textId="77777777" w:rsidR="007B451E" w:rsidRDefault="007B451E" w:rsidP="00D01C19">
      <w:pPr>
        <w:numPr>
          <w:ilvl w:val="0"/>
          <w:numId w:val="12"/>
        </w:numPr>
        <w:contextualSpacing/>
        <w:rPr>
          <w:kern w:val="0"/>
          <w:lang w:val="en-US"/>
          <w14:ligatures w14:val="none"/>
        </w:rPr>
      </w:pPr>
      <w:r w:rsidRPr="00573DDF">
        <w:rPr>
          <w:kern w:val="0"/>
          <w:lang w:val="en-US"/>
          <w14:ligatures w14:val="none"/>
        </w:rP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 xml:space="preserve">type: </w:t>
      </w:r>
      <w:r w:rsidRPr="00C43B9D">
        <w:rPr>
          <w:b/>
          <w:bCs/>
          <w:kern w:val="0"/>
          <w:lang w:val="en-US"/>
          <w14:ligatures w14:val="none"/>
        </w:rPr>
        <w:t>Security</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w:t>
      </w:r>
      <w:r w:rsidRPr="00573DDF">
        <w:rPr>
          <w:kern w:val="0"/>
          <w:lang w:val="en-US"/>
          <w14:ligatures w14:val="none"/>
        </w:rPr>
        <w:t>na</w:t>
      </w:r>
      <w:r>
        <w:rPr>
          <w:kern w:val="0"/>
          <w:lang w:val="en-US"/>
          <w14:ligatures w14:val="none"/>
        </w:rPr>
        <w:t>me</w:t>
      </w:r>
      <w:r w:rsidRPr="00573DDF">
        <w:rPr>
          <w:kern w:val="0"/>
          <w:lang w:val="en-US"/>
          <w14:ligatures w14:val="none"/>
        </w:rPr>
        <w:t xml:space="preserve">: </w:t>
      </w:r>
      <w:r w:rsidRPr="00EB13F6">
        <w:rPr>
          <w:b/>
          <w:bCs/>
          <w:lang w:val="en-US"/>
        </w:rPr>
        <w:t xml:space="preserve">SG-AVD </w:t>
      </w:r>
      <w:r>
        <w:rPr>
          <w:b/>
          <w:bCs/>
          <w:lang w:val="en-US"/>
        </w:rPr>
        <w:t>application</w:t>
      </w:r>
      <w:r w:rsidRPr="00EB13F6">
        <w:rPr>
          <w:b/>
          <w:bCs/>
          <w:lang w:val="en-US"/>
        </w:rPr>
        <w:t xml:space="preserve"> users</w:t>
      </w:r>
      <w:r w:rsidRPr="010DA4D0">
        <w:rPr>
          <w:i/>
          <w:iCs/>
          <w:kern w:val="0"/>
          <w:lang w:val="en-US"/>
          <w14:ligatures w14:val="none"/>
        </w:rPr>
        <w:t xml:space="preserve"> </w:t>
      </w:r>
      <w:r w:rsidRPr="00573DDF">
        <w:rPr>
          <w:kern w:val="0"/>
          <w:lang w:val="en-US"/>
          <w14:ligatures w14:val="none"/>
        </w:rPr>
        <w:br/>
        <w:t>Gro</w:t>
      </w:r>
      <w:r>
        <w:rPr>
          <w:kern w:val="0"/>
          <w:lang w:val="en-US"/>
          <w14:ligatures w14:val="none"/>
        </w:rPr>
        <w:t>u</w:t>
      </w:r>
      <w:r w:rsidRPr="00573DDF">
        <w:rPr>
          <w:kern w:val="0"/>
          <w:lang w:val="en-US"/>
          <w14:ligatures w14:val="none"/>
        </w:rPr>
        <w:t>p</w:t>
      </w:r>
      <w:r>
        <w:rPr>
          <w:kern w:val="0"/>
          <w:lang w:val="en-US"/>
          <w14:ligatures w14:val="none"/>
        </w:rPr>
        <w:t xml:space="preserve"> description</w:t>
      </w:r>
      <w:r w:rsidRPr="00573DDF">
        <w:rPr>
          <w:kern w:val="0"/>
          <w:lang w:val="en-US"/>
          <w14:ligatures w14:val="none"/>
        </w:rPr>
        <w:t xml:space="preserve">: </w:t>
      </w:r>
      <w:r w:rsidRPr="00215397">
        <w:rPr>
          <w:b/>
          <w:bCs/>
          <w:kern w:val="0"/>
          <w:lang w:val="en-US"/>
          <w14:ligatures w14:val="none"/>
        </w:rPr>
        <w:t xml:space="preserve">Security group for all users which use the Azure Virtual Desktop </w:t>
      </w:r>
      <w:r>
        <w:rPr>
          <w:b/>
          <w:bCs/>
          <w:kern w:val="0"/>
          <w:lang w:val="en-US"/>
          <w14:ligatures w14:val="none"/>
        </w:rPr>
        <w:t>applications</w:t>
      </w:r>
      <w:r w:rsidRPr="010DA4D0">
        <w:rPr>
          <w:i/>
          <w:iCs/>
          <w:kern w:val="0"/>
          <w:lang w:val="en-US"/>
          <w14:ligatures w14:val="none"/>
        </w:rPr>
        <w:t xml:space="preserve"> </w:t>
      </w:r>
      <w:r w:rsidRPr="00573DDF">
        <w:rPr>
          <w:kern w:val="0"/>
          <w:lang w:val="en-US"/>
          <w14:ligatures w14:val="none"/>
        </w:rPr>
        <w:br/>
      </w:r>
      <w:r>
        <w:rPr>
          <w:kern w:val="0"/>
          <w:lang w:val="en-US"/>
          <w14:ligatures w14:val="none"/>
        </w:rPr>
        <w:t xml:space="preserve">Azure AD roles can be assigned to the group: </w:t>
      </w:r>
      <w:r w:rsidRPr="002924D5">
        <w:rPr>
          <w:b/>
          <w:bCs/>
          <w:kern w:val="0"/>
          <w:lang w:val="en-US"/>
          <w14:ligatures w14:val="none"/>
        </w:rPr>
        <w:t>No</w:t>
      </w:r>
    </w:p>
    <w:p w14:paraId="0738E14F" w14:textId="77777777" w:rsidR="007B451E" w:rsidRDefault="007B451E" w:rsidP="007B451E">
      <w:pPr>
        <w:ind w:left="720"/>
        <w:contextualSpacing/>
        <w:rPr>
          <w:kern w:val="0"/>
          <w:lang w:val="en-US"/>
          <w14:ligatures w14:val="none"/>
        </w:rPr>
      </w:pPr>
      <w:r>
        <w:rPr>
          <w:kern w:val="0"/>
          <w:lang w:val="en-US"/>
          <w14:ligatures w14:val="none"/>
        </w:rPr>
        <w:t xml:space="preserve">Membership type: </w:t>
      </w:r>
      <w:r w:rsidRPr="003535F9">
        <w:rPr>
          <w:b/>
          <w:bCs/>
          <w:kern w:val="0"/>
          <w:lang w:val="en-US"/>
          <w14:ligatures w14:val="none"/>
        </w:rPr>
        <w:t>Assigned</w:t>
      </w:r>
    </w:p>
    <w:p w14:paraId="2C284E98" w14:textId="26A2D0A6" w:rsidR="007B451E" w:rsidRDefault="007B451E" w:rsidP="00D01C19">
      <w:pPr>
        <w:numPr>
          <w:ilvl w:val="0"/>
          <w:numId w:val="12"/>
        </w:numPr>
        <w:contextualSpacing/>
        <w:rPr>
          <w:kern w:val="0"/>
          <w:lang w:val="en-US"/>
          <w14:ligatures w14:val="none"/>
        </w:rPr>
      </w:pPr>
      <w:r>
        <w:rPr>
          <w:kern w:val="0"/>
          <w:lang w:val="en-US"/>
          <w14:ligatures w14:val="none"/>
        </w:rPr>
        <w:t>Owner: Select yourself as an owner</w:t>
      </w:r>
      <w:r w:rsidR="00210CBE">
        <w:rPr>
          <w:kern w:val="0"/>
          <w:lang w:val="en-US"/>
          <w14:ligatures w14:val="none"/>
        </w:rPr>
        <w:t>.</w:t>
      </w:r>
    </w:p>
    <w:p w14:paraId="097F4FB8" w14:textId="4DC95E63" w:rsidR="007B451E" w:rsidRDefault="007B451E" w:rsidP="010DA4D0">
      <w:pPr>
        <w:numPr>
          <w:ilvl w:val="0"/>
          <w:numId w:val="12"/>
        </w:numPr>
        <w:contextualSpacing/>
        <w:rPr>
          <w:kern w:val="0"/>
          <w:lang w:val="en-US"/>
          <w14:ligatures w14:val="none"/>
        </w:rPr>
      </w:pPr>
      <w:r>
        <w:rPr>
          <w:kern w:val="0"/>
          <w:lang w:val="en-US"/>
          <w14:ligatures w14:val="none"/>
        </w:rPr>
        <w:t xml:space="preserve">Members: Select the users </w:t>
      </w:r>
      <w:r>
        <w:br/>
      </w:r>
      <w:proofErr w:type="spellStart"/>
      <w:r w:rsidR="0A498B95" w:rsidRPr="010DA4D0">
        <w:rPr>
          <w:b/>
          <w:bCs/>
          <w:lang w:val="en-US"/>
        </w:rPr>
        <w:t>MeganB</w:t>
      </w:r>
      <w:proofErr w:type="spellEnd"/>
      <w:r>
        <w:br/>
      </w:r>
      <w:proofErr w:type="spellStart"/>
      <w:r w:rsidR="0A498B95" w:rsidRPr="010DA4D0">
        <w:rPr>
          <w:b/>
          <w:bCs/>
          <w:lang w:val="en-US"/>
        </w:rPr>
        <w:t>NestorW</w:t>
      </w:r>
      <w:proofErr w:type="spellEnd"/>
      <w:r w:rsidR="0A498B95" w:rsidRPr="010DA4D0">
        <w:rPr>
          <w:b/>
          <w:bCs/>
          <w:lang w:val="en-US"/>
        </w:rPr>
        <w:t xml:space="preserve"> </w:t>
      </w:r>
    </w:p>
    <w:p w14:paraId="5ECE9B61" w14:textId="46AC2E72" w:rsidR="007B451E" w:rsidRDefault="007B451E" w:rsidP="00D01C19">
      <w:pPr>
        <w:numPr>
          <w:ilvl w:val="0"/>
          <w:numId w:val="12"/>
        </w:numPr>
        <w:contextualSpacing/>
        <w:rPr>
          <w:kern w:val="0"/>
          <w:lang w:val="en-US"/>
          <w14:ligatures w14:val="none"/>
        </w:rPr>
      </w:pPr>
      <w:r>
        <w:rPr>
          <w:kern w:val="0"/>
          <w:lang w:val="en-US"/>
          <w14:ligatures w14:val="none"/>
        </w:rPr>
        <w:t>Click</w:t>
      </w:r>
      <w:r w:rsidRPr="00573DDF">
        <w:rPr>
          <w:kern w:val="0"/>
          <w:lang w:val="en-US"/>
          <w14:ligatures w14:val="none"/>
        </w:rPr>
        <w:t xml:space="preserve"> </w:t>
      </w:r>
      <w:r>
        <w:rPr>
          <w:b/>
          <w:bCs/>
          <w:kern w:val="0"/>
          <w:lang w:val="en-US"/>
          <w14:ligatures w14:val="none"/>
        </w:rPr>
        <w:t>Create</w:t>
      </w:r>
      <w:r w:rsidR="00210CBE">
        <w:rPr>
          <w:b/>
          <w:bCs/>
          <w:kern w:val="0"/>
          <w:lang w:val="en-US"/>
          <w14:ligatures w14:val="none"/>
        </w:rPr>
        <w:t>.</w:t>
      </w:r>
    </w:p>
    <w:p w14:paraId="372BCB8E" w14:textId="567EB0F1" w:rsidR="007B451E" w:rsidRDefault="007B451E" w:rsidP="00D01C19">
      <w:pPr>
        <w:numPr>
          <w:ilvl w:val="0"/>
          <w:numId w:val="12"/>
        </w:numPr>
        <w:contextualSpacing/>
        <w:rPr>
          <w:kern w:val="0"/>
          <w:lang w:val="en-US"/>
          <w14:ligatures w14:val="none"/>
        </w:rPr>
      </w:pPr>
      <w:r>
        <w:rPr>
          <w:kern w:val="0"/>
          <w:lang w:val="en-US"/>
          <w14:ligatures w14:val="none"/>
        </w:rPr>
        <w:t xml:space="preserve">Click </w:t>
      </w:r>
      <w:r w:rsidRPr="00097E25">
        <w:rPr>
          <w:b/>
          <w:bCs/>
          <w:kern w:val="0"/>
          <w:lang w:val="en-US"/>
          <w14:ligatures w14:val="none"/>
        </w:rPr>
        <w:t>Refresh</w:t>
      </w:r>
      <w:r>
        <w:rPr>
          <w:kern w:val="0"/>
          <w:lang w:val="en-US"/>
          <w14:ligatures w14:val="none"/>
        </w:rPr>
        <w:t xml:space="preserve"> to view the 2 newly created Security groups</w:t>
      </w:r>
      <w:r w:rsidR="00210CBE">
        <w:rPr>
          <w:kern w:val="0"/>
          <w:lang w:val="en-US"/>
          <w14:ligatures w14:val="none"/>
        </w:rPr>
        <w:t>.</w:t>
      </w:r>
    </w:p>
    <w:p w14:paraId="262CCEF8" w14:textId="77777777" w:rsidR="007B451E" w:rsidRDefault="007B451E" w:rsidP="007B451E">
      <w:pPr>
        <w:rPr>
          <w:noProof/>
          <w:lang w:val="en-US"/>
          <w14:ligatures w14:val="none"/>
        </w:rPr>
      </w:pPr>
      <w:r w:rsidRPr="009B0FCA">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8"/>
                    <a:stretch>
                      <a:fillRect/>
                    </a:stretch>
                  </pic:blipFill>
                  <pic:spPr>
                    <a:xfrm>
                      <a:off x="0" y="0"/>
                      <a:ext cx="5984875" cy="2120900"/>
                    </a:xfrm>
                    <a:prstGeom prst="rect">
                      <a:avLst/>
                    </a:prstGeom>
                  </pic:spPr>
                </pic:pic>
              </a:graphicData>
            </a:graphic>
          </wp:inline>
        </w:drawing>
      </w:r>
      <w:r w:rsidRPr="009B0FCA">
        <w:rPr>
          <w:noProof/>
          <w:lang w:val="en-US"/>
          <w14:ligatures w14:val="none"/>
        </w:rPr>
        <w:t xml:space="preserve"> </w:t>
      </w:r>
    </w:p>
    <w:p w14:paraId="51266967" w14:textId="77777777" w:rsidR="004F4604" w:rsidRPr="00573DDF" w:rsidRDefault="004F4604" w:rsidP="007B451E">
      <w:pPr>
        <w:rPr>
          <w:lang w:val="en-US"/>
        </w:rPr>
      </w:pPr>
    </w:p>
    <w:p w14:paraId="077F6959" w14:textId="4B154361" w:rsidR="005B1F32" w:rsidRDefault="005B1F32" w:rsidP="00541B59">
      <w:pPr>
        <w:pStyle w:val="Heading1Numbered"/>
        <w:rPr>
          <w:lang w:val="en-US"/>
        </w:rPr>
      </w:pPr>
      <w:bookmarkStart w:id="38" w:name="_Toc135824934"/>
      <w:r>
        <w:rPr>
          <w:lang w:val="en-US"/>
        </w:rPr>
        <w:lastRenderedPageBreak/>
        <w:t>Azure Virtual Desktop</w:t>
      </w:r>
      <w:bookmarkEnd w:id="38"/>
    </w:p>
    <w:p w14:paraId="31B96B91" w14:textId="1399F8EB" w:rsidR="00625E52" w:rsidRPr="00625E52" w:rsidRDefault="00625E52" w:rsidP="002C5849">
      <w:pPr>
        <w:pStyle w:val="Heading2"/>
        <w:rPr>
          <w:lang w:val="en-US"/>
        </w:rPr>
      </w:pPr>
      <w:bookmarkStart w:id="39" w:name="_Ref135765537"/>
      <w:bookmarkStart w:id="40" w:name="_Toc135824935"/>
      <w:r>
        <w:rPr>
          <w:lang w:val="en-US"/>
        </w:rPr>
        <w:t xml:space="preserve">Create </w:t>
      </w:r>
      <w:r w:rsidR="002C5849">
        <w:rPr>
          <w:lang w:val="en-US"/>
        </w:rPr>
        <w:t>a Host pool</w:t>
      </w:r>
      <w:bookmarkEnd w:id="39"/>
      <w:bookmarkEnd w:id="40"/>
    </w:p>
    <w:p w14:paraId="68142588" w14:textId="0DD289E0" w:rsidR="00625E52" w:rsidRDefault="00625E52" w:rsidP="00625E52">
      <w:pPr>
        <w:rPr>
          <w:lang w:val="en-US"/>
        </w:rPr>
      </w:pPr>
      <w:r>
        <w:rPr>
          <w:lang w:val="en-US"/>
        </w:rPr>
        <w:t>Go to the Azure Portal (</w:t>
      </w:r>
      <w:hyperlink r:id="rId39"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2E3D50">
        <w:rPr>
          <w:lang w:val="en-US"/>
        </w:rPr>
        <w:t>.</w:t>
      </w:r>
    </w:p>
    <w:p w14:paraId="67F0C4BF" w14:textId="4A6F116B" w:rsidR="00625E52" w:rsidRDefault="00625E52" w:rsidP="00CE6660">
      <w:pPr>
        <w:pStyle w:val="ListParagraph"/>
        <w:numPr>
          <w:ilvl w:val="0"/>
          <w:numId w:val="18"/>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sidR="002C5849">
        <w:rPr>
          <w:lang w:val="en-US"/>
        </w:rPr>
        <w:t>avd</w:t>
      </w:r>
      <w:proofErr w:type="spellEnd"/>
      <w:r>
        <w:rPr>
          <w:lang w:val="en-US"/>
        </w:rPr>
        <w:t>”.</w:t>
      </w:r>
    </w:p>
    <w:p w14:paraId="1AB8B446" w14:textId="0B1037EB" w:rsidR="00625E52" w:rsidRDefault="00625E52" w:rsidP="00CE6660">
      <w:pPr>
        <w:pStyle w:val="ListParagraph"/>
        <w:numPr>
          <w:ilvl w:val="0"/>
          <w:numId w:val="18"/>
        </w:numPr>
        <w:rPr>
          <w:lang w:val="en-US"/>
        </w:rPr>
      </w:pPr>
      <w:r>
        <w:rPr>
          <w:lang w:val="en-US"/>
        </w:rPr>
        <w:t xml:space="preserve">In the </w:t>
      </w:r>
      <w:r w:rsidRPr="00083EDE">
        <w:rPr>
          <w:b/>
          <w:bCs/>
          <w:lang w:val="en-US"/>
        </w:rPr>
        <w:t>search results</w:t>
      </w:r>
      <w:r>
        <w:rPr>
          <w:lang w:val="en-US"/>
        </w:rPr>
        <w:t>, click “</w:t>
      </w:r>
      <w:r w:rsidR="002C5849">
        <w:rPr>
          <w:b/>
          <w:bCs/>
          <w:lang w:val="en-US"/>
        </w:rPr>
        <w:t>Azure Virtual Desktop</w:t>
      </w:r>
      <w:r>
        <w:rPr>
          <w:lang w:val="en-US"/>
        </w:rPr>
        <w:t xml:space="preserve">” under “Services”, the </w:t>
      </w:r>
      <w:r w:rsidR="002533F9">
        <w:rPr>
          <w:lang w:val="en-US"/>
        </w:rPr>
        <w:t xml:space="preserve">Azure Virtual Desktop </w:t>
      </w:r>
      <w:r>
        <w:rPr>
          <w:lang w:val="en-US"/>
        </w:rPr>
        <w:t>page will open</w:t>
      </w:r>
      <w:r w:rsidR="00B169B1">
        <w:rPr>
          <w:lang w:val="en-US"/>
        </w:rPr>
        <w:t>.</w:t>
      </w:r>
    </w:p>
    <w:p w14:paraId="3AE88F96" w14:textId="659641F3" w:rsidR="00625E52" w:rsidRDefault="00625E52" w:rsidP="00CE6660">
      <w:pPr>
        <w:pStyle w:val="ListParagraph"/>
        <w:numPr>
          <w:ilvl w:val="0"/>
          <w:numId w:val="18"/>
        </w:numPr>
        <w:rPr>
          <w:lang w:val="en-US"/>
        </w:rPr>
      </w:pPr>
      <w:r>
        <w:rPr>
          <w:lang w:val="en-US"/>
        </w:rPr>
        <w:t xml:space="preserve">On the </w:t>
      </w:r>
      <w:r w:rsidR="002533F9">
        <w:rPr>
          <w:lang w:val="en-US"/>
        </w:rPr>
        <w:t xml:space="preserve">Azure Virtual Desktop </w:t>
      </w:r>
      <w:r>
        <w:rPr>
          <w:lang w:val="en-US"/>
        </w:rPr>
        <w:t xml:space="preserve">page, click </w:t>
      </w:r>
      <w:r w:rsidR="0037676D">
        <w:rPr>
          <w:lang w:val="en-US"/>
        </w:rPr>
        <w:t xml:space="preserve">the </w:t>
      </w:r>
      <w:r>
        <w:rPr>
          <w:lang w:val="en-US"/>
        </w:rPr>
        <w:t>“</w:t>
      </w:r>
      <w:r w:rsidRPr="00083EDE">
        <w:rPr>
          <w:b/>
          <w:bCs/>
          <w:lang w:val="en-US"/>
        </w:rPr>
        <w:t>Create</w:t>
      </w:r>
      <w:r w:rsidR="0037676D">
        <w:rPr>
          <w:b/>
          <w:bCs/>
          <w:lang w:val="en-US"/>
        </w:rPr>
        <w:t xml:space="preserve"> a host pool</w:t>
      </w:r>
      <w:r>
        <w:rPr>
          <w:lang w:val="en-US"/>
        </w:rPr>
        <w:t xml:space="preserve">” </w:t>
      </w:r>
      <w:r w:rsidR="0037676D">
        <w:rPr>
          <w:lang w:val="en-US"/>
        </w:rPr>
        <w:t>button</w:t>
      </w:r>
      <w:r>
        <w:rPr>
          <w:lang w:val="en-US"/>
        </w:rPr>
        <w:t xml:space="preserve"> to start the creation of a new </w:t>
      </w:r>
      <w:r w:rsidR="00C2184C">
        <w:rPr>
          <w:lang w:val="en-US"/>
        </w:rPr>
        <w:t>Host pool</w:t>
      </w:r>
      <w:r>
        <w:rPr>
          <w:lang w:val="en-US"/>
        </w:rPr>
        <w:t>.</w:t>
      </w:r>
    </w:p>
    <w:p w14:paraId="06D94324" w14:textId="7E048CB3" w:rsidR="00625E52" w:rsidRDefault="00625E52" w:rsidP="00CE6660">
      <w:pPr>
        <w:pStyle w:val="ListParagraph"/>
        <w:numPr>
          <w:ilvl w:val="0"/>
          <w:numId w:val="18"/>
        </w:numPr>
        <w:rPr>
          <w:lang w:val="en-US"/>
        </w:rPr>
      </w:pPr>
      <w:r>
        <w:rPr>
          <w:lang w:val="en-US"/>
        </w:rPr>
        <w:t xml:space="preserve">In the “Create </w:t>
      </w:r>
      <w:r w:rsidR="00897FF8">
        <w:rPr>
          <w:lang w:val="en-US"/>
        </w:rPr>
        <w:t>a h</w:t>
      </w:r>
      <w:r w:rsidR="00C2184C">
        <w:rPr>
          <w:lang w:val="en-US"/>
        </w:rPr>
        <w:t>ost pool</w:t>
      </w:r>
      <w:r>
        <w:rPr>
          <w:lang w:val="en-US"/>
        </w:rPr>
        <w:t xml:space="preserve"> wizard” select the </w:t>
      </w:r>
      <w:r w:rsidRPr="000307D9">
        <w:rPr>
          <w:b/>
          <w:bCs/>
          <w:lang w:val="en-US"/>
        </w:rPr>
        <w:t>subscription</w:t>
      </w:r>
      <w:r>
        <w:rPr>
          <w:lang w:val="en-US"/>
        </w:rPr>
        <w:t xml:space="preserve"> in which this </w:t>
      </w:r>
      <w:r w:rsidR="00897FF8">
        <w:rPr>
          <w:lang w:val="en-US"/>
        </w:rPr>
        <w:t>Azure Virtual Desktop Host pool</w:t>
      </w:r>
      <w:r>
        <w:rPr>
          <w:lang w:val="en-US"/>
        </w:rPr>
        <w:t xml:space="preserve"> will reside. </w:t>
      </w:r>
    </w:p>
    <w:p w14:paraId="57F160CB" w14:textId="57A70B3A" w:rsidR="00625E52" w:rsidRDefault="00625E52" w:rsidP="00CE6660">
      <w:pPr>
        <w:pStyle w:val="ListParagraph"/>
        <w:numPr>
          <w:ilvl w:val="0"/>
          <w:numId w:val="18"/>
        </w:numPr>
        <w:rPr>
          <w:lang w:val="en-US"/>
        </w:rPr>
      </w:pPr>
      <w:r>
        <w:rPr>
          <w:lang w:val="en-US"/>
        </w:rPr>
        <w:t>For the Resource group, select “</w:t>
      </w:r>
      <w:r w:rsidRPr="000307D9">
        <w:rPr>
          <w:b/>
          <w:bCs/>
          <w:lang w:val="en-US"/>
        </w:rPr>
        <w:t>Create new</w:t>
      </w:r>
      <w:r>
        <w:rPr>
          <w:lang w:val="en-US"/>
        </w:rPr>
        <w:t>” and fill in the name of the Resource Group, e.g. “rg-p-we-</w:t>
      </w:r>
      <w:r w:rsidR="00EA12AD">
        <w:rPr>
          <w:lang w:val="en-US"/>
        </w:rPr>
        <w:t>avd</w:t>
      </w:r>
      <w:r>
        <w:rPr>
          <w:lang w:val="en-US"/>
        </w:rPr>
        <w:t>-01”</w:t>
      </w:r>
      <w:r w:rsidR="00B169B1">
        <w:rPr>
          <w:lang w:val="en-US"/>
        </w:rPr>
        <w:t>.</w:t>
      </w:r>
    </w:p>
    <w:p w14:paraId="621B25BC" w14:textId="47D77FDC" w:rsidR="00625E52" w:rsidRDefault="00625E52" w:rsidP="00CE6660">
      <w:pPr>
        <w:pStyle w:val="ListParagraph"/>
        <w:numPr>
          <w:ilvl w:val="0"/>
          <w:numId w:val="18"/>
        </w:numPr>
        <w:rPr>
          <w:lang w:val="en-US"/>
        </w:rPr>
      </w:pPr>
      <w:r>
        <w:rPr>
          <w:lang w:val="en-US"/>
        </w:rPr>
        <w:t xml:space="preserve">On the Instance details, fill in the </w:t>
      </w:r>
      <w:r>
        <w:rPr>
          <w:b/>
          <w:bCs/>
          <w:lang w:val="en-US"/>
        </w:rPr>
        <w:t>N</w:t>
      </w:r>
      <w:r w:rsidRPr="000307D9">
        <w:rPr>
          <w:b/>
          <w:bCs/>
          <w:lang w:val="en-US"/>
        </w:rPr>
        <w:t>ame</w:t>
      </w:r>
      <w:r>
        <w:rPr>
          <w:lang w:val="en-US"/>
        </w:rPr>
        <w:t xml:space="preserve"> of the </w:t>
      </w:r>
      <w:r w:rsidR="002135E8">
        <w:rPr>
          <w:lang w:val="en-US"/>
        </w:rPr>
        <w:t>host pool</w:t>
      </w:r>
      <w:r>
        <w:rPr>
          <w:lang w:val="en-US"/>
        </w:rPr>
        <w:t>, e.g. “</w:t>
      </w:r>
      <w:r w:rsidR="00237C1C">
        <w:rPr>
          <w:lang w:val="en-US"/>
        </w:rPr>
        <w:t>hp</w:t>
      </w:r>
      <w:r>
        <w:rPr>
          <w:lang w:val="en-US"/>
        </w:rPr>
        <w:t>-p-we-01”.</w:t>
      </w:r>
    </w:p>
    <w:p w14:paraId="46837CE8" w14:textId="77777777" w:rsidR="00625E52" w:rsidRDefault="00625E52" w:rsidP="00CE6660">
      <w:pPr>
        <w:pStyle w:val="ListParagraph"/>
        <w:numPr>
          <w:ilvl w:val="0"/>
          <w:numId w:val="18"/>
        </w:numPr>
        <w:rPr>
          <w:lang w:val="en-US"/>
        </w:rPr>
      </w:pPr>
      <w:r>
        <w:rPr>
          <w:lang w:val="en-US"/>
        </w:rPr>
        <w:t xml:space="preserve">Select the </w:t>
      </w:r>
      <w:r>
        <w:rPr>
          <w:b/>
          <w:bCs/>
          <w:lang w:val="en-US"/>
        </w:rPr>
        <w:t>R</w:t>
      </w:r>
      <w:r w:rsidRPr="000307D9">
        <w:rPr>
          <w:b/>
          <w:bCs/>
          <w:lang w:val="en-US"/>
        </w:rPr>
        <w:t>egion</w:t>
      </w:r>
      <w:r>
        <w:rPr>
          <w:lang w:val="en-US"/>
        </w:rPr>
        <w:t xml:space="preserve"> in which the Virtual Network will be created, “West Europe”.</w:t>
      </w:r>
    </w:p>
    <w:p w14:paraId="0996F0D8" w14:textId="0E41CE81" w:rsidR="002135E8" w:rsidRPr="00D23144" w:rsidRDefault="003A7408" w:rsidP="00CE6660">
      <w:pPr>
        <w:pStyle w:val="ListParagraph"/>
        <w:numPr>
          <w:ilvl w:val="0"/>
          <w:numId w:val="18"/>
        </w:numPr>
        <w:rPr>
          <w:lang w:val="en-US"/>
        </w:rPr>
      </w:pPr>
      <w:r w:rsidRPr="010DA4D0">
        <w:rPr>
          <w:lang w:val="en-US"/>
        </w:rPr>
        <w:t>Validation environment</w:t>
      </w:r>
      <w:r w:rsidR="7024EC19" w:rsidRPr="010DA4D0">
        <w:rPr>
          <w:lang w:val="en-US"/>
        </w:rPr>
        <w:t>: T</w:t>
      </w:r>
      <w:r w:rsidR="00EE0129" w:rsidRPr="010DA4D0">
        <w:rPr>
          <w:lang w:val="en-US"/>
        </w:rPr>
        <w:t xml:space="preserve">his setting is used for testing configuration changes </w:t>
      </w:r>
      <w:proofErr w:type="spellStart"/>
      <w:r w:rsidR="00EE0129" w:rsidRPr="010DA4D0">
        <w:rPr>
          <w:lang w:val="en-US"/>
        </w:rPr>
        <w:t>i</w:t>
      </w:r>
      <w:r w:rsidR="58FC3FEB" w:rsidRPr="010DA4D0">
        <w:rPr>
          <w:lang w:val="en-US"/>
        </w:rPr>
        <w:t>e</w:t>
      </w:r>
      <w:proofErr w:type="spellEnd"/>
      <w:r w:rsidR="58FC3FEB" w:rsidRPr="010DA4D0">
        <w:rPr>
          <w:lang w:val="en-US"/>
        </w:rPr>
        <w:t xml:space="preserve">. </w:t>
      </w:r>
      <w:r w:rsidR="00EE0129" w:rsidRPr="010DA4D0">
        <w:rPr>
          <w:lang w:val="en-US"/>
        </w:rPr>
        <w:t>a production environment. As this is an initial deployment</w:t>
      </w:r>
      <w:r w:rsidR="00EC5626" w:rsidRPr="010DA4D0">
        <w:rPr>
          <w:lang w:val="en-US"/>
        </w:rPr>
        <w:t xml:space="preserve">, Select </w:t>
      </w:r>
      <w:r w:rsidR="00EC5626" w:rsidRPr="010DA4D0">
        <w:rPr>
          <w:b/>
          <w:bCs/>
          <w:lang w:val="en-US"/>
        </w:rPr>
        <w:t>No</w:t>
      </w:r>
      <w:r w:rsidR="00D23144" w:rsidRPr="010DA4D0">
        <w:rPr>
          <w:lang w:val="en-US"/>
        </w:rPr>
        <w:t>.</w:t>
      </w:r>
    </w:p>
    <w:p w14:paraId="72B1BCB7" w14:textId="347A7BEF" w:rsidR="00D23144" w:rsidRDefault="00D23144" w:rsidP="00CE6660">
      <w:pPr>
        <w:pStyle w:val="ListParagraph"/>
        <w:numPr>
          <w:ilvl w:val="0"/>
          <w:numId w:val="18"/>
        </w:numPr>
        <w:rPr>
          <w:lang w:val="en-US"/>
        </w:rPr>
      </w:pPr>
      <w:r w:rsidRPr="010DA4D0">
        <w:rPr>
          <w:lang w:val="en-US"/>
        </w:rPr>
        <w:t xml:space="preserve">Preferred app group type: </w:t>
      </w:r>
      <w:r w:rsidR="432E640C" w:rsidRPr="010DA4D0">
        <w:rPr>
          <w:lang w:val="en-US"/>
        </w:rPr>
        <w:t xml:space="preserve">You can choose here whether you want a full </w:t>
      </w:r>
      <w:r w:rsidRPr="010DA4D0">
        <w:rPr>
          <w:lang w:val="en-US"/>
        </w:rPr>
        <w:t xml:space="preserve">Azure Virtual Desktop </w:t>
      </w:r>
      <w:r w:rsidR="70A91E3B" w:rsidRPr="010DA4D0">
        <w:rPr>
          <w:lang w:val="en-US"/>
        </w:rPr>
        <w:t xml:space="preserve">available to your users on only want to make </w:t>
      </w:r>
      <w:r w:rsidR="00210673" w:rsidRPr="010DA4D0">
        <w:rPr>
          <w:lang w:val="en-US"/>
        </w:rPr>
        <w:t>applications</w:t>
      </w:r>
      <w:r w:rsidR="595E622D" w:rsidRPr="010DA4D0">
        <w:rPr>
          <w:lang w:val="en-US"/>
        </w:rPr>
        <w:t xml:space="preserve"> available. </w:t>
      </w:r>
      <w:r w:rsidR="00BA761E" w:rsidRPr="010DA4D0">
        <w:rPr>
          <w:lang w:val="en-US"/>
        </w:rPr>
        <w:t xml:space="preserve">In this </w:t>
      </w:r>
      <w:r w:rsidR="226E4E04" w:rsidRPr="010DA4D0">
        <w:rPr>
          <w:lang w:val="en-US"/>
        </w:rPr>
        <w:t>lab</w:t>
      </w:r>
      <w:r w:rsidR="00BA761E" w:rsidRPr="010DA4D0">
        <w:rPr>
          <w:lang w:val="en-US"/>
        </w:rPr>
        <w:t xml:space="preserve"> we start with a </w:t>
      </w:r>
      <w:r w:rsidR="1FCA275F" w:rsidRPr="010DA4D0">
        <w:rPr>
          <w:lang w:val="en-US"/>
        </w:rPr>
        <w:t xml:space="preserve">Azure Virtual </w:t>
      </w:r>
      <w:r w:rsidR="00BA761E" w:rsidRPr="010DA4D0">
        <w:rPr>
          <w:lang w:val="en-US"/>
        </w:rPr>
        <w:t xml:space="preserve">desktop, so select </w:t>
      </w:r>
      <w:r w:rsidR="00210673" w:rsidRPr="010DA4D0">
        <w:rPr>
          <w:b/>
          <w:bCs/>
          <w:lang w:val="en-US"/>
        </w:rPr>
        <w:t>Desk</w:t>
      </w:r>
      <w:r w:rsidR="00BA761E" w:rsidRPr="010DA4D0">
        <w:rPr>
          <w:b/>
          <w:bCs/>
          <w:lang w:val="en-US"/>
        </w:rPr>
        <w:t>top</w:t>
      </w:r>
      <w:r w:rsidR="00C0507C" w:rsidRPr="010DA4D0">
        <w:rPr>
          <w:lang w:val="en-US"/>
        </w:rPr>
        <w:t>.</w:t>
      </w:r>
    </w:p>
    <w:p w14:paraId="30FF64B8" w14:textId="69D10BF1" w:rsidR="00C0507C" w:rsidRPr="009176D1" w:rsidRDefault="00C0507C" w:rsidP="00CE6660">
      <w:pPr>
        <w:pStyle w:val="ListParagraph"/>
        <w:numPr>
          <w:ilvl w:val="0"/>
          <w:numId w:val="18"/>
        </w:numPr>
        <w:rPr>
          <w:lang w:val="en-US"/>
        </w:rPr>
      </w:pPr>
      <w:r>
        <w:rPr>
          <w:lang w:val="en-US"/>
        </w:rPr>
        <w:t xml:space="preserve">Host pool type, in most SMB cases you want users to share the </w:t>
      </w:r>
      <w:r w:rsidR="007F2065">
        <w:rPr>
          <w:lang w:val="en-US"/>
        </w:rPr>
        <w:t>host pool to be as efficient with the resources as possible. In some cases you need dedicated resources for users and in that case you can decide</w:t>
      </w:r>
      <w:r w:rsidR="00441731">
        <w:rPr>
          <w:lang w:val="en-US"/>
        </w:rPr>
        <w:t xml:space="preserve"> to use a personal host pool. For this hands-on-lab, select </w:t>
      </w:r>
      <w:r w:rsidR="00441731" w:rsidRPr="00441731">
        <w:rPr>
          <w:b/>
          <w:bCs/>
          <w:lang w:val="en-US"/>
        </w:rPr>
        <w:t>Pooled</w:t>
      </w:r>
      <w:r w:rsidR="00B169B1" w:rsidRPr="00B169B1">
        <w:rPr>
          <w:lang w:val="en-US"/>
        </w:rPr>
        <w:t>.</w:t>
      </w:r>
    </w:p>
    <w:p w14:paraId="004F9B68" w14:textId="4F547F3D" w:rsidR="009176D1" w:rsidRDefault="00BA2FEE" w:rsidP="00CE6660">
      <w:pPr>
        <w:pStyle w:val="ListParagraph"/>
        <w:numPr>
          <w:ilvl w:val="0"/>
          <w:numId w:val="18"/>
        </w:numPr>
        <w:rPr>
          <w:lang w:val="en-US"/>
        </w:rPr>
      </w:pPr>
      <w:r w:rsidRPr="00BA2FEE">
        <w:rPr>
          <w:lang w:val="en-US"/>
        </w:rPr>
        <w:t>Load balancing algorithm</w:t>
      </w:r>
      <w:r>
        <w:rPr>
          <w:lang w:val="en-US"/>
        </w:rPr>
        <w:t>, keep the selected</w:t>
      </w:r>
      <w:r w:rsidR="00CB4A2E">
        <w:rPr>
          <w:lang w:val="en-US"/>
        </w:rPr>
        <w:t xml:space="preserve"> </w:t>
      </w:r>
      <w:r w:rsidR="00CB4A2E" w:rsidRPr="00CB4A2E">
        <w:rPr>
          <w:b/>
          <w:bCs/>
          <w:lang w:val="en-US"/>
        </w:rPr>
        <w:t>Brea</w:t>
      </w:r>
      <w:r w:rsidR="00CA4A80">
        <w:rPr>
          <w:b/>
          <w:bCs/>
          <w:lang w:val="en-US"/>
        </w:rPr>
        <w:t>d</w:t>
      </w:r>
      <w:r w:rsidR="00CB4A2E" w:rsidRPr="00CB4A2E">
        <w:rPr>
          <w:b/>
          <w:bCs/>
          <w:lang w:val="en-US"/>
        </w:rPr>
        <w:t>th-first</w:t>
      </w:r>
      <w:r w:rsidR="00CB4A2E" w:rsidRPr="00CB4A2E">
        <w:rPr>
          <w:lang w:val="en-US"/>
        </w:rPr>
        <w:t>.</w:t>
      </w:r>
    </w:p>
    <w:p w14:paraId="06B03768" w14:textId="2FF9D80A" w:rsidR="00CB4A2E" w:rsidRPr="00BA2FEE" w:rsidRDefault="00343F4D" w:rsidP="00CE6660">
      <w:pPr>
        <w:pStyle w:val="ListParagraph"/>
        <w:numPr>
          <w:ilvl w:val="0"/>
          <w:numId w:val="18"/>
        </w:numPr>
        <w:rPr>
          <w:lang w:val="en-US"/>
        </w:rPr>
      </w:pPr>
      <w:r>
        <w:rPr>
          <w:lang w:val="en-US"/>
        </w:rPr>
        <w:t xml:space="preserve">Max session limit, set to </w:t>
      </w:r>
      <w:r w:rsidRPr="004C5DC6">
        <w:rPr>
          <w:b/>
          <w:bCs/>
          <w:lang w:val="en-US"/>
        </w:rPr>
        <w:t>2</w:t>
      </w:r>
      <w:r>
        <w:rPr>
          <w:lang w:val="en-US"/>
        </w:rPr>
        <w:t xml:space="preserve"> users per session host</w:t>
      </w:r>
      <w:r w:rsidR="00B169B1">
        <w:rPr>
          <w:lang w:val="en-US"/>
        </w:rPr>
        <w:t>.</w:t>
      </w:r>
    </w:p>
    <w:p w14:paraId="56E132B0" w14:textId="04650F65" w:rsidR="00352DDD" w:rsidRPr="00CF0212" w:rsidRDefault="00352DDD" w:rsidP="00CE6660">
      <w:pPr>
        <w:pStyle w:val="ListParagraph"/>
        <w:numPr>
          <w:ilvl w:val="0"/>
          <w:numId w:val="18"/>
        </w:numPr>
        <w:rPr>
          <w:lang w:val="en-US"/>
        </w:rPr>
      </w:pPr>
      <w:r>
        <w:rPr>
          <w:lang w:val="en-US"/>
        </w:rPr>
        <w:t xml:space="preserve">Click </w:t>
      </w:r>
      <w:r w:rsidRPr="00083EDE">
        <w:rPr>
          <w:b/>
          <w:bCs/>
          <w:lang w:val="en-US"/>
        </w:rPr>
        <w:t xml:space="preserve">Next : </w:t>
      </w:r>
      <w:r w:rsidR="00FB7C95">
        <w:rPr>
          <w:b/>
          <w:bCs/>
          <w:lang w:val="en-US"/>
        </w:rPr>
        <w:t>Virtual Machines</w:t>
      </w:r>
      <w:r>
        <w:rPr>
          <w:lang w:val="en-US"/>
        </w:rPr>
        <w:t xml:space="preserve"> to continue to the next tab in the wizard</w:t>
      </w:r>
      <w:r w:rsidR="00B169B1">
        <w:rPr>
          <w:lang w:val="en-US"/>
        </w:rPr>
        <w:t>.</w:t>
      </w:r>
    </w:p>
    <w:p w14:paraId="51EEF2B0" w14:textId="7D584FA2" w:rsidR="00352DDD" w:rsidRDefault="00A72876" w:rsidP="00CE6660">
      <w:pPr>
        <w:pStyle w:val="ListParagraph"/>
        <w:numPr>
          <w:ilvl w:val="0"/>
          <w:numId w:val="18"/>
        </w:numPr>
        <w:rPr>
          <w:lang w:val="en-US"/>
        </w:rPr>
      </w:pPr>
      <w:r>
        <w:rPr>
          <w:lang w:val="en-US"/>
        </w:rPr>
        <w:t xml:space="preserve">On the Virtual Machines page in the wizard, there is the ability to configure the </w:t>
      </w:r>
      <w:r w:rsidR="00ED6075">
        <w:rPr>
          <w:lang w:val="en-US"/>
        </w:rPr>
        <w:t xml:space="preserve">Virtual Machines used in the host pool. The advantage of adding the Virtual Machines here is that the Azure Virtual Desktop agent will already be installed on the </w:t>
      </w:r>
      <w:r w:rsidR="009A1028">
        <w:rPr>
          <w:lang w:val="en-US"/>
        </w:rPr>
        <w:t xml:space="preserve">Virtual Machines. For </w:t>
      </w:r>
      <w:r w:rsidR="009A1028" w:rsidRPr="00C4520A">
        <w:rPr>
          <w:b/>
          <w:bCs/>
          <w:lang w:val="en-US"/>
        </w:rPr>
        <w:t>Add Azure virtual machines</w:t>
      </w:r>
      <w:r w:rsidR="00C4520A">
        <w:rPr>
          <w:lang w:val="en-US"/>
        </w:rPr>
        <w:t>, s</w:t>
      </w:r>
      <w:r w:rsidR="009A1028">
        <w:rPr>
          <w:lang w:val="en-US"/>
        </w:rPr>
        <w:t>elect</w:t>
      </w:r>
      <w:r w:rsidR="00C4520A">
        <w:rPr>
          <w:lang w:val="en-US"/>
        </w:rPr>
        <w:t xml:space="preserve"> </w:t>
      </w:r>
      <w:r w:rsidR="00C4520A" w:rsidRPr="00C4520A">
        <w:rPr>
          <w:b/>
          <w:bCs/>
          <w:lang w:val="en-US"/>
        </w:rPr>
        <w:t>Yes</w:t>
      </w:r>
      <w:r w:rsidR="00A37C92" w:rsidRPr="00A37C92">
        <w:rPr>
          <w:lang w:val="en-US"/>
        </w:rPr>
        <w:t>.</w:t>
      </w:r>
    </w:p>
    <w:p w14:paraId="481EAC66" w14:textId="336DED7C" w:rsidR="00C4520A" w:rsidRDefault="003B33E8" w:rsidP="00CE6660">
      <w:pPr>
        <w:pStyle w:val="ListParagraph"/>
        <w:numPr>
          <w:ilvl w:val="0"/>
          <w:numId w:val="18"/>
        </w:numPr>
        <w:rPr>
          <w:lang w:val="en-US"/>
        </w:rPr>
      </w:pPr>
      <w:r>
        <w:rPr>
          <w:lang w:val="en-US"/>
        </w:rPr>
        <w:t xml:space="preserve">Resource group for the virtual machines, keep the </w:t>
      </w:r>
      <w:r w:rsidR="006A0A82">
        <w:rPr>
          <w:lang w:val="en-US"/>
        </w:rPr>
        <w:t xml:space="preserve">default value </w:t>
      </w:r>
      <w:r w:rsidR="00F418A9">
        <w:rPr>
          <w:lang w:val="en-US"/>
        </w:rPr>
        <w:t>(displayed already in grey)</w:t>
      </w:r>
      <w:r w:rsidR="001245B3">
        <w:rPr>
          <w:lang w:val="en-US"/>
        </w:rPr>
        <w:t xml:space="preserve"> </w:t>
      </w:r>
      <w:r w:rsidR="006A0A82">
        <w:rPr>
          <w:lang w:val="en-US"/>
        </w:rPr>
        <w:t>in which the resource group of the host pool will be used.</w:t>
      </w:r>
    </w:p>
    <w:p w14:paraId="75D080A0" w14:textId="4D5000AD" w:rsidR="006A0A82" w:rsidRDefault="006A0A82" w:rsidP="00CE6660">
      <w:pPr>
        <w:pStyle w:val="ListParagraph"/>
        <w:numPr>
          <w:ilvl w:val="0"/>
          <w:numId w:val="18"/>
        </w:numPr>
        <w:rPr>
          <w:lang w:val="en-US"/>
        </w:rPr>
      </w:pPr>
      <w:r>
        <w:rPr>
          <w:lang w:val="en-US"/>
        </w:rPr>
        <w:t>Name prefix, type the prefix which will be used for these virtual machines</w:t>
      </w:r>
      <w:r w:rsidR="003C331C">
        <w:rPr>
          <w:lang w:val="en-US"/>
        </w:rPr>
        <w:t>, e.g.</w:t>
      </w:r>
      <w:r>
        <w:rPr>
          <w:lang w:val="en-US"/>
        </w:rPr>
        <w:t xml:space="preserve"> </w:t>
      </w:r>
      <w:r w:rsidR="003C331C">
        <w:rPr>
          <w:lang w:val="en-US"/>
        </w:rPr>
        <w:t>“</w:t>
      </w:r>
      <w:proofErr w:type="spellStart"/>
      <w:r w:rsidR="003C331C">
        <w:rPr>
          <w:lang w:val="en-US"/>
        </w:rPr>
        <w:t>avd</w:t>
      </w:r>
      <w:proofErr w:type="spellEnd"/>
      <w:r w:rsidR="003C331C">
        <w:rPr>
          <w:lang w:val="en-US"/>
        </w:rPr>
        <w:t>”</w:t>
      </w:r>
      <w:r w:rsidR="000758AE">
        <w:rPr>
          <w:lang w:val="en-US"/>
        </w:rPr>
        <w:t>.</w:t>
      </w:r>
    </w:p>
    <w:p w14:paraId="7FA1A663" w14:textId="4022425A" w:rsidR="000758AE" w:rsidRDefault="000758AE" w:rsidP="00CE6660">
      <w:pPr>
        <w:pStyle w:val="ListParagraph"/>
        <w:numPr>
          <w:ilvl w:val="0"/>
          <w:numId w:val="18"/>
        </w:numPr>
        <w:rPr>
          <w:lang w:val="en-US"/>
        </w:rPr>
      </w:pPr>
      <w:r>
        <w:rPr>
          <w:lang w:val="en-US"/>
        </w:rPr>
        <w:t xml:space="preserve">Virtual machine location, select </w:t>
      </w:r>
      <w:r w:rsidRPr="000758AE">
        <w:rPr>
          <w:b/>
          <w:bCs/>
          <w:lang w:val="en-US"/>
        </w:rPr>
        <w:t>West Europe</w:t>
      </w:r>
      <w:r w:rsidR="00A37C92" w:rsidRPr="00A37C92">
        <w:rPr>
          <w:lang w:val="en-US"/>
        </w:rPr>
        <w:t>.</w:t>
      </w:r>
    </w:p>
    <w:p w14:paraId="2E6BCEBA" w14:textId="47DD08B1" w:rsidR="000758AE" w:rsidRDefault="00C17255" w:rsidP="00CE6660">
      <w:pPr>
        <w:pStyle w:val="ListParagraph"/>
        <w:numPr>
          <w:ilvl w:val="0"/>
          <w:numId w:val="18"/>
        </w:numPr>
        <w:rPr>
          <w:lang w:val="en-US"/>
        </w:rPr>
      </w:pPr>
      <w:r>
        <w:rPr>
          <w:lang w:val="en-US"/>
        </w:rPr>
        <w:t xml:space="preserve">Availability options, select for this hands-on-lab </w:t>
      </w:r>
      <w:r w:rsidR="00376A06">
        <w:rPr>
          <w:b/>
          <w:bCs/>
          <w:lang w:val="en-US"/>
        </w:rPr>
        <w:t>No infrastructure redundancy required</w:t>
      </w:r>
      <w:r w:rsidR="00376A06">
        <w:rPr>
          <w:lang w:val="en-US"/>
        </w:rPr>
        <w:t xml:space="preserve">. In a </w:t>
      </w:r>
      <w:r w:rsidR="004F4604">
        <w:rPr>
          <w:lang w:val="en-US"/>
        </w:rPr>
        <w:t>real-life</w:t>
      </w:r>
      <w:r w:rsidR="00376A06">
        <w:rPr>
          <w:lang w:val="en-US"/>
        </w:rPr>
        <w:t xml:space="preserve"> scenario, this setting will depend on the level of availability necessary. A high</w:t>
      </w:r>
      <w:r w:rsidR="00CE2EA0">
        <w:rPr>
          <w:lang w:val="en-US"/>
        </w:rPr>
        <w:t>er level of availability will impact the costs.</w:t>
      </w:r>
    </w:p>
    <w:p w14:paraId="6D2888BC" w14:textId="62EB4C12" w:rsidR="007E59B6" w:rsidRDefault="007E59B6" w:rsidP="00CE6660">
      <w:pPr>
        <w:pStyle w:val="ListParagraph"/>
        <w:numPr>
          <w:ilvl w:val="0"/>
          <w:numId w:val="18"/>
        </w:numPr>
        <w:rPr>
          <w:lang w:val="en-US"/>
        </w:rPr>
      </w:pPr>
      <w:r>
        <w:rPr>
          <w:lang w:val="en-US"/>
        </w:rPr>
        <w:t xml:space="preserve">Security type, select for this hands-on-lab </w:t>
      </w:r>
      <w:r w:rsidR="00B2460C">
        <w:rPr>
          <w:b/>
          <w:bCs/>
          <w:lang w:val="en-US"/>
        </w:rPr>
        <w:t>Standard</w:t>
      </w:r>
      <w:r w:rsidR="00463180">
        <w:rPr>
          <w:lang w:val="en-US"/>
        </w:rPr>
        <w:t xml:space="preserve">. In a </w:t>
      </w:r>
      <w:r w:rsidR="004F4604">
        <w:rPr>
          <w:lang w:val="en-US"/>
        </w:rPr>
        <w:t>real-life</w:t>
      </w:r>
      <w:r w:rsidR="00463180">
        <w:rPr>
          <w:lang w:val="en-US"/>
        </w:rPr>
        <w:t xml:space="preserve"> scenario, this setting will depend on the level of security</w:t>
      </w:r>
      <w:r w:rsidR="00281187">
        <w:rPr>
          <w:lang w:val="en-US"/>
        </w:rPr>
        <w:t xml:space="preserve"> the service needs to enforce</w:t>
      </w:r>
      <w:r w:rsidR="00A60C65">
        <w:rPr>
          <w:lang w:val="en-US"/>
        </w:rPr>
        <w:t>.</w:t>
      </w:r>
    </w:p>
    <w:p w14:paraId="279D0C9B" w14:textId="1D56C783" w:rsidR="00A60C65" w:rsidRDefault="00A60C65" w:rsidP="00CE6660">
      <w:pPr>
        <w:pStyle w:val="ListParagraph"/>
        <w:numPr>
          <w:ilvl w:val="0"/>
          <w:numId w:val="18"/>
        </w:numPr>
        <w:rPr>
          <w:lang w:val="en-US"/>
        </w:rPr>
      </w:pPr>
      <w:r w:rsidRPr="010DA4D0">
        <w:rPr>
          <w:lang w:val="en-US"/>
        </w:rPr>
        <w:lastRenderedPageBreak/>
        <w:t xml:space="preserve">Image, select the most recent </w:t>
      </w:r>
      <w:r w:rsidR="00496209" w:rsidRPr="010DA4D0">
        <w:rPr>
          <w:lang w:val="en-US"/>
        </w:rPr>
        <w:t xml:space="preserve">image for this hands-on-lab,  </w:t>
      </w:r>
      <w:r w:rsidR="00496209" w:rsidRPr="010DA4D0">
        <w:rPr>
          <w:b/>
          <w:bCs/>
          <w:lang w:val="en-US"/>
        </w:rPr>
        <w:t>Windows 11</w:t>
      </w:r>
      <w:r w:rsidR="005241F3" w:rsidRPr="010DA4D0">
        <w:rPr>
          <w:lang w:val="en-US"/>
        </w:rPr>
        <w:t>.</w:t>
      </w:r>
      <w:r w:rsidR="00496209" w:rsidRPr="010DA4D0">
        <w:rPr>
          <w:b/>
          <w:bCs/>
          <w:lang w:val="en-US"/>
        </w:rPr>
        <w:t xml:space="preserve"> Enterprise </w:t>
      </w:r>
      <w:r w:rsidR="0070376C" w:rsidRPr="010DA4D0">
        <w:rPr>
          <w:b/>
          <w:bCs/>
          <w:lang w:val="en-US"/>
        </w:rPr>
        <w:t>m</w:t>
      </w:r>
      <w:r w:rsidR="00496209" w:rsidRPr="010DA4D0">
        <w:rPr>
          <w:b/>
          <w:bCs/>
          <w:lang w:val="en-US"/>
        </w:rPr>
        <w:t>ulti</w:t>
      </w:r>
      <w:r w:rsidR="0070376C" w:rsidRPr="010DA4D0">
        <w:rPr>
          <w:b/>
          <w:bCs/>
          <w:lang w:val="en-US"/>
        </w:rPr>
        <w:t>-</w:t>
      </w:r>
      <w:r w:rsidR="00496209" w:rsidRPr="010DA4D0">
        <w:rPr>
          <w:b/>
          <w:bCs/>
          <w:lang w:val="en-US"/>
        </w:rPr>
        <w:t>session</w:t>
      </w:r>
      <w:r w:rsidR="0070376C" w:rsidRPr="010DA4D0">
        <w:rPr>
          <w:b/>
          <w:bCs/>
          <w:lang w:val="en-US"/>
        </w:rPr>
        <w:t xml:space="preserve"> + M365 Apps, version 22H2</w:t>
      </w:r>
      <w:r w:rsidR="005B45B9" w:rsidRPr="010DA4D0">
        <w:rPr>
          <w:lang w:val="en-US"/>
        </w:rPr>
        <w:t xml:space="preserve">. </w:t>
      </w:r>
      <w:r>
        <w:br/>
      </w:r>
      <w:r w:rsidR="005B45B9" w:rsidRPr="010DA4D0">
        <w:rPr>
          <w:lang w:val="en-US"/>
        </w:rPr>
        <w:t>Note</w:t>
      </w:r>
      <w:r w:rsidR="4688AE62" w:rsidRPr="010DA4D0">
        <w:rPr>
          <w:lang w:val="en-US"/>
        </w:rPr>
        <w:t>: B</w:t>
      </w:r>
      <w:r w:rsidR="68F6AC3C" w:rsidRPr="010DA4D0">
        <w:rPr>
          <w:lang w:val="en-US"/>
        </w:rPr>
        <w:t xml:space="preserve">ecause </w:t>
      </w:r>
      <w:r w:rsidR="00AA0F06" w:rsidRPr="010DA4D0">
        <w:rPr>
          <w:lang w:val="en-US"/>
        </w:rPr>
        <w:t>y</w:t>
      </w:r>
      <w:r w:rsidR="006D26FE" w:rsidRPr="010DA4D0">
        <w:rPr>
          <w:lang w:val="en-US"/>
        </w:rPr>
        <w:t xml:space="preserve">ou have </w:t>
      </w:r>
      <w:r w:rsidR="76ADFB3C" w:rsidRPr="010DA4D0">
        <w:rPr>
          <w:lang w:val="en-US"/>
        </w:rPr>
        <w:t>the</w:t>
      </w:r>
      <w:r w:rsidR="006D26FE" w:rsidRPr="010DA4D0">
        <w:rPr>
          <w:lang w:val="en-US"/>
        </w:rPr>
        <w:t xml:space="preserve"> </w:t>
      </w:r>
      <w:r w:rsidR="43BE0601" w:rsidRPr="010DA4D0">
        <w:rPr>
          <w:lang w:val="en-US"/>
        </w:rPr>
        <w:t xml:space="preserve">Microsoft </w:t>
      </w:r>
      <w:r w:rsidR="006D26FE" w:rsidRPr="010DA4D0">
        <w:rPr>
          <w:lang w:val="en-US"/>
        </w:rPr>
        <w:t xml:space="preserve">Business Premium </w:t>
      </w:r>
      <w:r w:rsidR="6BF46856" w:rsidRPr="010DA4D0">
        <w:rPr>
          <w:lang w:val="en-US"/>
        </w:rPr>
        <w:t>licenses in your t</w:t>
      </w:r>
      <w:r w:rsidR="006D26FE" w:rsidRPr="010DA4D0">
        <w:rPr>
          <w:lang w:val="en-US"/>
        </w:rPr>
        <w:t>enant, the Windows 11 Enterprise license is available to you.</w:t>
      </w:r>
    </w:p>
    <w:p w14:paraId="218F22D0" w14:textId="04E223D1" w:rsidR="007A6049" w:rsidRDefault="007A6049" w:rsidP="00CE6660">
      <w:pPr>
        <w:pStyle w:val="ListParagraph"/>
        <w:numPr>
          <w:ilvl w:val="0"/>
          <w:numId w:val="18"/>
        </w:numPr>
        <w:rPr>
          <w:lang w:val="en-US"/>
        </w:rPr>
      </w:pPr>
      <w:r>
        <w:rPr>
          <w:lang w:val="en-US"/>
        </w:rPr>
        <w:t>Select the required Virtual Machine size</w:t>
      </w:r>
      <w:r w:rsidR="00911D30">
        <w:rPr>
          <w:lang w:val="en-US"/>
        </w:rPr>
        <w:t>:</w:t>
      </w:r>
      <w:r w:rsidR="005F0344">
        <w:rPr>
          <w:lang w:val="en-US"/>
        </w:rPr>
        <w:t xml:space="preserve"> e.g. </w:t>
      </w:r>
      <w:r w:rsidR="005F0344" w:rsidRPr="009A7E77">
        <w:rPr>
          <w:b/>
          <w:bCs/>
          <w:lang w:val="en-US"/>
        </w:rPr>
        <w:t>D4as_v5</w:t>
      </w:r>
      <w:r w:rsidR="009A7E77">
        <w:rPr>
          <w:lang w:val="en-US"/>
        </w:rPr>
        <w:t>.</w:t>
      </w:r>
      <w:r w:rsidR="00D869BE">
        <w:rPr>
          <w:lang w:val="en-US"/>
        </w:rPr>
        <w:t xml:space="preserve"> Please note that by default quotas are applied on your Azure tenant, also with regards to </w:t>
      </w:r>
      <w:r w:rsidR="00725423">
        <w:rPr>
          <w:lang w:val="en-US"/>
        </w:rPr>
        <w:t>the amount of CPUs per region per subscription. In many cases this quota can be adjusted when there is a need for more than the current quota allow</w:t>
      </w:r>
      <w:r w:rsidR="009C2B3F">
        <w:rPr>
          <w:lang w:val="en-US"/>
        </w:rPr>
        <w:t xml:space="preserve">s.  Some quotas can be adjusted by the </w:t>
      </w:r>
      <w:r w:rsidR="006562AD">
        <w:rPr>
          <w:lang w:val="en-US"/>
        </w:rPr>
        <w:t>global administrator of your tenant, but for others a support ticket</w:t>
      </w:r>
      <w:r w:rsidR="001370A5">
        <w:rPr>
          <w:lang w:val="en-US"/>
        </w:rPr>
        <w:t xml:space="preserve"> is needed</w:t>
      </w:r>
      <w:r w:rsidR="006562AD">
        <w:rPr>
          <w:lang w:val="en-US"/>
        </w:rPr>
        <w:t>.</w:t>
      </w:r>
    </w:p>
    <w:p w14:paraId="221AE373" w14:textId="0090F8A9" w:rsidR="009A7E77" w:rsidRDefault="000E5E0E" w:rsidP="00CE6660">
      <w:pPr>
        <w:pStyle w:val="ListParagraph"/>
        <w:numPr>
          <w:ilvl w:val="0"/>
          <w:numId w:val="18"/>
        </w:numPr>
        <w:rPr>
          <w:lang w:val="en-US"/>
        </w:rPr>
      </w:pPr>
      <w:r>
        <w:rPr>
          <w:lang w:val="en-US"/>
        </w:rPr>
        <w:t xml:space="preserve">Number of VMs, </w:t>
      </w:r>
      <w:r w:rsidR="006647FF">
        <w:rPr>
          <w:lang w:val="en-US"/>
        </w:rPr>
        <w:t xml:space="preserve">type </w:t>
      </w:r>
      <w:r w:rsidR="006647FF" w:rsidRPr="006647FF">
        <w:rPr>
          <w:b/>
          <w:bCs/>
          <w:lang w:val="en-US"/>
        </w:rPr>
        <w:t>2</w:t>
      </w:r>
      <w:r w:rsidR="00601F2A">
        <w:rPr>
          <w:lang w:val="en-US"/>
        </w:rPr>
        <w:t xml:space="preserve"> for this hands-on-lab</w:t>
      </w:r>
      <w:r w:rsidR="006647FF">
        <w:rPr>
          <w:lang w:val="en-US"/>
        </w:rPr>
        <w:t>.</w:t>
      </w:r>
    </w:p>
    <w:p w14:paraId="1C4BF404" w14:textId="16B9033A" w:rsidR="006647FF" w:rsidRPr="000852CF" w:rsidRDefault="006647FF" w:rsidP="00CE6660">
      <w:pPr>
        <w:pStyle w:val="ListParagraph"/>
        <w:numPr>
          <w:ilvl w:val="0"/>
          <w:numId w:val="18"/>
        </w:numPr>
        <w:rPr>
          <w:lang w:val="en-US"/>
        </w:rPr>
      </w:pPr>
      <w:r>
        <w:rPr>
          <w:lang w:val="en-US"/>
        </w:rPr>
        <w:t>OS disk type</w:t>
      </w:r>
      <w:r w:rsidR="00D66152">
        <w:rPr>
          <w:lang w:val="en-US"/>
        </w:rPr>
        <w:t xml:space="preserve">, keep the preselected </w:t>
      </w:r>
      <w:r w:rsidR="00D66152" w:rsidRPr="00D66152">
        <w:rPr>
          <w:b/>
          <w:bCs/>
          <w:lang w:val="en-US"/>
        </w:rPr>
        <w:t>Standard SSD</w:t>
      </w:r>
      <w:r w:rsidR="000852CF">
        <w:rPr>
          <w:lang w:val="en-US"/>
        </w:rPr>
        <w:t>.</w:t>
      </w:r>
    </w:p>
    <w:p w14:paraId="6EE65E35" w14:textId="6C4CAC17" w:rsidR="000852CF" w:rsidRDefault="000559E6" w:rsidP="00CE6660">
      <w:pPr>
        <w:pStyle w:val="ListParagraph"/>
        <w:numPr>
          <w:ilvl w:val="0"/>
          <w:numId w:val="18"/>
        </w:numPr>
        <w:rPr>
          <w:lang w:val="en-US"/>
        </w:rPr>
      </w:pPr>
      <w:r>
        <w:rPr>
          <w:lang w:val="en-US"/>
        </w:rPr>
        <w:t xml:space="preserve">Boot diagnostics, for this hands-on-lab, select </w:t>
      </w:r>
      <w:r w:rsidRPr="000559E6">
        <w:rPr>
          <w:b/>
          <w:bCs/>
          <w:lang w:val="en-US"/>
        </w:rPr>
        <w:t>Disable</w:t>
      </w:r>
      <w:r>
        <w:rPr>
          <w:lang w:val="en-US"/>
        </w:rPr>
        <w:t>.</w:t>
      </w:r>
    </w:p>
    <w:p w14:paraId="0FB11ABF" w14:textId="61000774" w:rsidR="00EA4CBD" w:rsidRDefault="00EA4CBD" w:rsidP="00CE6660">
      <w:pPr>
        <w:pStyle w:val="ListParagraph"/>
        <w:numPr>
          <w:ilvl w:val="0"/>
          <w:numId w:val="18"/>
        </w:numPr>
        <w:rPr>
          <w:lang w:val="en-US"/>
        </w:rPr>
      </w:pPr>
      <w:r>
        <w:rPr>
          <w:lang w:val="en-US"/>
        </w:rPr>
        <w:t xml:space="preserve">Virtual Network, select here the Virtual Network created in </w:t>
      </w:r>
      <w:r w:rsidR="001C4F18">
        <w:rPr>
          <w:lang w:val="en-US"/>
        </w:rPr>
        <w:t xml:space="preserve">paragraph </w:t>
      </w:r>
      <w:r w:rsidR="001C4F18">
        <w:rPr>
          <w:lang w:val="en-US"/>
        </w:rPr>
        <w:fldChar w:fldCharType="begin"/>
      </w:r>
      <w:r w:rsidR="001C4F18">
        <w:rPr>
          <w:lang w:val="en-US"/>
        </w:rPr>
        <w:instrText xml:space="preserve"> REF _Ref135741470 \r \h </w:instrText>
      </w:r>
      <w:r w:rsidR="001C4F18">
        <w:rPr>
          <w:lang w:val="en-US"/>
        </w:rPr>
      </w:r>
      <w:r w:rsidR="001C4F18">
        <w:rPr>
          <w:lang w:val="en-US"/>
        </w:rPr>
        <w:fldChar w:fldCharType="separate"/>
      </w:r>
      <w:r w:rsidR="00802E86">
        <w:rPr>
          <w:lang w:val="en-US"/>
        </w:rPr>
        <w:t>1</w:t>
      </w:r>
      <w:r w:rsidR="001C4F18">
        <w:rPr>
          <w:lang w:val="en-US"/>
        </w:rPr>
        <w:fldChar w:fldCharType="end"/>
      </w:r>
      <w:r w:rsidR="001C4F18">
        <w:rPr>
          <w:lang w:val="en-US"/>
        </w:rPr>
        <w:t xml:space="preserve"> </w:t>
      </w:r>
      <w:r w:rsidR="00014F80">
        <w:rPr>
          <w:lang w:val="en-US"/>
        </w:rPr>
        <w:fldChar w:fldCharType="begin"/>
      </w:r>
      <w:r w:rsidR="00014F80">
        <w:rPr>
          <w:lang w:val="en-US"/>
        </w:rPr>
        <w:instrText xml:space="preserve"> REF _Ref135741470 \h </w:instrText>
      </w:r>
      <w:r w:rsidR="00014F80">
        <w:rPr>
          <w:lang w:val="en-US"/>
        </w:rPr>
      </w:r>
      <w:r w:rsidR="00014F80">
        <w:rPr>
          <w:lang w:val="en-US"/>
        </w:rPr>
        <w:fldChar w:fldCharType="separate"/>
      </w:r>
      <w:r w:rsidR="00802E86">
        <w:rPr>
          <w:lang w:val="en-US"/>
        </w:rPr>
        <w:t>Create an Azure Virtual Network</w:t>
      </w:r>
      <w:r w:rsidR="00014F80">
        <w:rPr>
          <w:lang w:val="en-US"/>
        </w:rPr>
        <w:fldChar w:fldCharType="end"/>
      </w:r>
      <w:r w:rsidR="00734A4F">
        <w:rPr>
          <w:lang w:val="en-US"/>
        </w:rPr>
        <w:t>.</w:t>
      </w:r>
    </w:p>
    <w:p w14:paraId="6B39B3A4" w14:textId="592AC601" w:rsidR="00015780" w:rsidRDefault="00015780" w:rsidP="00CE6660">
      <w:pPr>
        <w:pStyle w:val="ListParagraph"/>
        <w:numPr>
          <w:ilvl w:val="0"/>
          <w:numId w:val="18"/>
        </w:numPr>
        <w:rPr>
          <w:lang w:val="en-US"/>
        </w:rPr>
      </w:pPr>
      <w:r>
        <w:rPr>
          <w:lang w:val="en-US"/>
        </w:rPr>
        <w:t xml:space="preserve">Subnet, select here the </w:t>
      </w:r>
      <w:r w:rsidR="002703BA">
        <w:rPr>
          <w:lang w:val="en-US"/>
        </w:rPr>
        <w:t>subnet</w:t>
      </w:r>
      <w:r>
        <w:rPr>
          <w:lang w:val="en-US"/>
        </w:rPr>
        <w:t xml:space="preserve"> created in paragraph </w:t>
      </w:r>
      <w:r>
        <w:rPr>
          <w:lang w:val="en-US"/>
        </w:rPr>
        <w:fldChar w:fldCharType="begin"/>
      </w:r>
      <w:r>
        <w:rPr>
          <w:lang w:val="en-US"/>
        </w:rPr>
        <w:instrText xml:space="preserve"> REF _Ref135741470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_Ref135741470 \h </w:instrText>
      </w:r>
      <w:r>
        <w:rPr>
          <w:lang w:val="en-US"/>
        </w:rPr>
      </w:r>
      <w:r>
        <w:rPr>
          <w:lang w:val="en-US"/>
        </w:rPr>
        <w:fldChar w:fldCharType="separate"/>
      </w:r>
      <w:r w:rsidR="00802E86">
        <w:rPr>
          <w:lang w:val="en-US"/>
        </w:rPr>
        <w:t>Create an Azure Virtual Network</w:t>
      </w:r>
      <w:r>
        <w:rPr>
          <w:lang w:val="en-US"/>
        </w:rPr>
        <w:fldChar w:fldCharType="end"/>
      </w:r>
      <w:r w:rsidR="00734A4F">
        <w:rPr>
          <w:lang w:val="en-US"/>
        </w:rPr>
        <w:t>.</w:t>
      </w:r>
    </w:p>
    <w:p w14:paraId="490CAA69" w14:textId="5442A43D" w:rsidR="00315B37" w:rsidRDefault="00315B37" w:rsidP="00CE6660">
      <w:pPr>
        <w:pStyle w:val="ListParagraph"/>
        <w:numPr>
          <w:ilvl w:val="0"/>
          <w:numId w:val="18"/>
        </w:numPr>
        <w:rPr>
          <w:lang w:val="en-US"/>
        </w:rPr>
      </w:pPr>
      <w:r>
        <w:rPr>
          <w:lang w:val="en-US"/>
        </w:rPr>
        <w:t xml:space="preserve">Network Security Group, </w:t>
      </w:r>
      <w:r w:rsidR="00456040">
        <w:rPr>
          <w:lang w:val="en-US"/>
        </w:rPr>
        <w:t xml:space="preserve">for this hands-on-lab, select </w:t>
      </w:r>
      <w:r w:rsidR="00456040">
        <w:rPr>
          <w:b/>
          <w:bCs/>
          <w:lang w:val="en-US"/>
        </w:rPr>
        <w:t>None</w:t>
      </w:r>
      <w:r w:rsidR="00456040">
        <w:rPr>
          <w:lang w:val="en-US"/>
        </w:rPr>
        <w:t>.</w:t>
      </w:r>
      <w:r w:rsidR="00842B8D">
        <w:rPr>
          <w:lang w:val="en-US"/>
        </w:rPr>
        <w:t xml:space="preserve"> In a </w:t>
      </w:r>
      <w:r w:rsidR="004F4604">
        <w:rPr>
          <w:lang w:val="en-US"/>
        </w:rPr>
        <w:t>real-life</w:t>
      </w:r>
      <w:r w:rsidR="00842B8D">
        <w:rPr>
          <w:lang w:val="en-US"/>
        </w:rPr>
        <w:t xml:space="preserve"> scenario, plan for security using Network Security Groups, Firewalls </w:t>
      </w:r>
      <w:r w:rsidR="00D21A2E">
        <w:rPr>
          <w:lang w:val="en-US"/>
        </w:rPr>
        <w:t>etcetera</w:t>
      </w:r>
      <w:r w:rsidR="00842B8D">
        <w:rPr>
          <w:lang w:val="en-US"/>
        </w:rPr>
        <w:t>.</w:t>
      </w:r>
    </w:p>
    <w:p w14:paraId="5AF8AAD2" w14:textId="29E6E105" w:rsidR="00A570DD" w:rsidRDefault="00A570DD" w:rsidP="00CE6660">
      <w:pPr>
        <w:pStyle w:val="ListParagraph"/>
        <w:numPr>
          <w:ilvl w:val="0"/>
          <w:numId w:val="18"/>
        </w:numPr>
        <w:rPr>
          <w:lang w:val="en-US"/>
        </w:rPr>
      </w:pPr>
      <w:r>
        <w:rPr>
          <w:lang w:val="en-US"/>
        </w:rPr>
        <w:t xml:space="preserve">Select which directory you would like to join, select </w:t>
      </w:r>
      <w:r w:rsidR="00E92448" w:rsidRPr="00E92448">
        <w:rPr>
          <w:b/>
          <w:bCs/>
          <w:lang w:val="en-US"/>
        </w:rPr>
        <w:t>Azure Active Directory</w:t>
      </w:r>
      <w:r w:rsidR="00E92448">
        <w:rPr>
          <w:lang w:val="en-US"/>
        </w:rPr>
        <w:t>.</w:t>
      </w:r>
    </w:p>
    <w:p w14:paraId="33C33E45" w14:textId="6C364667" w:rsidR="00E92448" w:rsidRDefault="00E92448" w:rsidP="00CE6660">
      <w:pPr>
        <w:pStyle w:val="ListParagraph"/>
        <w:numPr>
          <w:ilvl w:val="0"/>
          <w:numId w:val="18"/>
        </w:numPr>
        <w:rPr>
          <w:lang w:val="en-US"/>
        </w:rPr>
      </w:pPr>
      <w:r>
        <w:rPr>
          <w:lang w:val="en-US"/>
        </w:rPr>
        <w:t xml:space="preserve">Enroll </w:t>
      </w:r>
      <w:r w:rsidR="00D21A2E">
        <w:rPr>
          <w:lang w:val="en-US"/>
        </w:rPr>
        <w:t xml:space="preserve">VM </w:t>
      </w:r>
      <w:r>
        <w:rPr>
          <w:lang w:val="en-US"/>
        </w:rPr>
        <w:t>in Intune</w:t>
      </w:r>
      <w:r w:rsidR="00D21A2E">
        <w:rPr>
          <w:lang w:val="en-US"/>
        </w:rPr>
        <w:t>,</w:t>
      </w:r>
      <w:r w:rsidR="00D21A2E" w:rsidRPr="00D21A2E">
        <w:rPr>
          <w:lang w:val="en-US"/>
        </w:rPr>
        <w:t xml:space="preserve"> </w:t>
      </w:r>
      <w:r w:rsidR="00D21A2E">
        <w:rPr>
          <w:lang w:val="en-US"/>
        </w:rPr>
        <w:t xml:space="preserve">for this hands-on-lab, select </w:t>
      </w:r>
      <w:r w:rsidR="00D21A2E">
        <w:rPr>
          <w:b/>
          <w:bCs/>
          <w:lang w:val="en-US"/>
        </w:rPr>
        <w:t>No</w:t>
      </w:r>
      <w:r w:rsidR="00D21A2E" w:rsidRPr="00D21A2E">
        <w:rPr>
          <w:lang w:val="en-US"/>
        </w:rPr>
        <w:t xml:space="preserve">, </w:t>
      </w:r>
      <w:r w:rsidR="00D21A2E">
        <w:rPr>
          <w:lang w:val="en-US"/>
        </w:rPr>
        <w:t xml:space="preserve">in a </w:t>
      </w:r>
      <w:r w:rsidR="004F4604">
        <w:rPr>
          <w:lang w:val="en-US"/>
        </w:rPr>
        <w:t>real-life</w:t>
      </w:r>
      <w:r w:rsidR="00D21A2E">
        <w:rPr>
          <w:lang w:val="en-US"/>
        </w:rPr>
        <w:t xml:space="preserve"> scenario </w:t>
      </w:r>
      <w:r w:rsidR="00CB2068">
        <w:rPr>
          <w:lang w:val="en-US"/>
        </w:rPr>
        <w:t>enrolling the VMs in Intune is a cloud native way to manage these devices.</w:t>
      </w:r>
    </w:p>
    <w:p w14:paraId="06DBA268" w14:textId="1C1ED254" w:rsidR="00A87E10" w:rsidRPr="00B26DBB" w:rsidRDefault="00486802" w:rsidP="00CE6660">
      <w:pPr>
        <w:pStyle w:val="ListParagraph"/>
        <w:numPr>
          <w:ilvl w:val="0"/>
          <w:numId w:val="18"/>
        </w:numPr>
        <w:rPr>
          <w:lang w:val="en-US"/>
        </w:rPr>
      </w:pPr>
      <w:r w:rsidRPr="010DA4D0">
        <w:rPr>
          <w:lang w:val="en-US"/>
        </w:rPr>
        <w:t xml:space="preserve">Fill in your own </w:t>
      </w:r>
      <w:r w:rsidR="00A87E10" w:rsidRPr="010DA4D0">
        <w:rPr>
          <w:lang w:val="en-US"/>
        </w:rPr>
        <w:t>Virtual Machine Administrator account</w:t>
      </w:r>
      <w:r w:rsidR="008E3502" w:rsidRPr="010DA4D0">
        <w:rPr>
          <w:lang w:val="en-US"/>
        </w:rPr>
        <w:t xml:space="preserve"> and password</w:t>
      </w:r>
      <w:r w:rsidR="00A87E10" w:rsidRPr="010DA4D0">
        <w:rPr>
          <w:lang w:val="en-US"/>
        </w:rPr>
        <w:t xml:space="preserve">, e.g. </w:t>
      </w:r>
      <w:r w:rsidR="00733DAE" w:rsidRPr="010DA4D0">
        <w:rPr>
          <w:lang w:val="en-US"/>
        </w:rPr>
        <w:t xml:space="preserve">account </w:t>
      </w:r>
      <w:proofErr w:type="spellStart"/>
      <w:r w:rsidR="00A87E10" w:rsidRPr="010DA4D0">
        <w:rPr>
          <w:lang w:val="en-US"/>
        </w:rPr>
        <w:t>avdadmin</w:t>
      </w:r>
      <w:proofErr w:type="spellEnd"/>
      <w:r w:rsidR="2804F1D3" w:rsidRPr="010DA4D0">
        <w:rPr>
          <w:lang w:val="en-US"/>
        </w:rPr>
        <w:t xml:space="preserve"> and make a note of the username and password. </w:t>
      </w:r>
    </w:p>
    <w:p w14:paraId="0E1E8853" w14:textId="09D622D8" w:rsidR="00B26DBB" w:rsidRDefault="008B5EE7" w:rsidP="00CE6660">
      <w:pPr>
        <w:pStyle w:val="ListParagraph"/>
        <w:numPr>
          <w:ilvl w:val="0"/>
          <w:numId w:val="18"/>
        </w:numPr>
        <w:rPr>
          <w:lang w:val="en-US"/>
        </w:rPr>
      </w:pPr>
      <w:r>
        <w:t xml:space="preserve">Custom Configuration script URL, is not applicable for this </w:t>
      </w:r>
      <w:r w:rsidR="004F4604">
        <w:t>hands-on-lab.</w:t>
      </w:r>
    </w:p>
    <w:p w14:paraId="3D5BA16E" w14:textId="1C7AA525"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sidR="008B5EE7">
        <w:rPr>
          <w:b/>
          <w:bCs/>
          <w:lang w:val="en-US"/>
        </w:rPr>
        <w:t>Workspace</w:t>
      </w:r>
      <w:r>
        <w:rPr>
          <w:lang w:val="en-US"/>
        </w:rPr>
        <w:t xml:space="preserve"> to continue to the next tab in the wizard</w:t>
      </w:r>
      <w:r w:rsidR="008C341C">
        <w:rPr>
          <w:lang w:val="en-US"/>
        </w:rPr>
        <w:t>.</w:t>
      </w:r>
    </w:p>
    <w:p w14:paraId="5E3D529E" w14:textId="231C2F1C" w:rsidR="0072617D" w:rsidRDefault="0072617D" w:rsidP="00CE6660">
      <w:pPr>
        <w:pStyle w:val="ListParagraph"/>
        <w:numPr>
          <w:ilvl w:val="0"/>
          <w:numId w:val="18"/>
        </w:numPr>
        <w:rPr>
          <w:lang w:val="en-US"/>
        </w:rPr>
      </w:pPr>
      <w:r>
        <w:rPr>
          <w:lang w:val="en-US"/>
        </w:rPr>
        <w:t xml:space="preserve">On the workspace page, select </w:t>
      </w:r>
      <w:r w:rsidRPr="0072617D">
        <w:rPr>
          <w:b/>
          <w:bCs/>
          <w:lang w:val="en-US"/>
        </w:rPr>
        <w:t>Yes</w:t>
      </w:r>
      <w:r>
        <w:rPr>
          <w:lang w:val="en-US"/>
        </w:rPr>
        <w:t xml:space="preserve"> for Register desktop app group</w:t>
      </w:r>
      <w:r w:rsidR="003C758E">
        <w:rPr>
          <w:lang w:val="en-US"/>
        </w:rPr>
        <w:t>.</w:t>
      </w:r>
    </w:p>
    <w:p w14:paraId="3241D1CB" w14:textId="196DCF9F" w:rsidR="0072617D" w:rsidRDefault="00332EF7" w:rsidP="00CE6660">
      <w:pPr>
        <w:pStyle w:val="ListParagraph"/>
        <w:numPr>
          <w:ilvl w:val="0"/>
          <w:numId w:val="18"/>
        </w:numPr>
        <w:rPr>
          <w:lang w:val="en-US"/>
        </w:rPr>
      </w:pPr>
      <w:r>
        <w:rPr>
          <w:lang w:val="en-US"/>
        </w:rPr>
        <w:t xml:space="preserve">To this workspace, click </w:t>
      </w:r>
      <w:r w:rsidRPr="00332EF7">
        <w:rPr>
          <w:b/>
          <w:bCs/>
          <w:lang w:val="en-US"/>
        </w:rPr>
        <w:t>Create new</w:t>
      </w:r>
      <w:r w:rsidRPr="00332EF7">
        <w:rPr>
          <w:lang w:val="en-US"/>
        </w:rPr>
        <w:t xml:space="preserve"> and</w:t>
      </w:r>
      <w:r w:rsidR="001E1E81">
        <w:rPr>
          <w:lang w:val="en-US"/>
        </w:rPr>
        <w:t xml:space="preserve"> type a name, e.g. </w:t>
      </w:r>
      <w:r w:rsidR="002B0A38">
        <w:rPr>
          <w:lang w:val="en-US"/>
        </w:rPr>
        <w:t>wsp</w:t>
      </w:r>
      <w:r w:rsidR="000E4909">
        <w:rPr>
          <w:lang w:val="en-US"/>
        </w:rPr>
        <w:t>-p-we-01</w:t>
      </w:r>
    </w:p>
    <w:p w14:paraId="75EEA8A2" w14:textId="28FCECED" w:rsidR="008B5EE7" w:rsidRPr="00CF0212" w:rsidRDefault="008B5EE7" w:rsidP="00CE6660">
      <w:pPr>
        <w:pStyle w:val="ListParagraph"/>
        <w:numPr>
          <w:ilvl w:val="0"/>
          <w:numId w:val="18"/>
        </w:numPr>
        <w:rPr>
          <w:lang w:val="en-US"/>
        </w:rPr>
      </w:pPr>
      <w:r>
        <w:rPr>
          <w:lang w:val="en-US"/>
        </w:rPr>
        <w:t xml:space="preserve">Click </w:t>
      </w:r>
      <w:r w:rsidRPr="00083EDE">
        <w:rPr>
          <w:b/>
          <w:bCs/>
          <w:lang w:val="en-US"/>
        </w:rPr>
        <w:t xml:space="preserve">Next : </w:t>
      </w:r>
      <w:r w:rsidR="00A2506F">
        <w:rPr>
          <w:b/>
          <w:bCs/>
          <w:lang w:val="en-US"/>
        </w:rPr>
        <w:t>Advanced</w:t>
      </w:r>
      <w:r>
        <w:rPr>
          <w:lang w:val="en-US"/>
        </w:rPr>
        <w:t xml:space="preserve"> to continue to the next tab in the wizard</w:t>
      </w:r>
      <w:r w:rsidR="00812C96">
        <w:rPr>
          <w:lang w:val="en-US"/>
        </w:rPr>
        <w:t>.</w:t>
      </w:r>
    </w:p>
    <w:p w14:paraId="3472AD9D" w14:textId="27081406" w:rsidR="00A2506F" w:rsidRDefault="00AC18E5" w:rsidP="00CE6660">
      <w:pPr>
        <w:pStyle w:val="ListParagraph"/>
        <w:numPr>
          <w:ilvl w:val="0"/>
          <w:numId w:val="18"/>
        </w:numPr>
        <w:rPr>
          <w:lang w:val="en-US"/>
        </w:rPr>
      </w:pPr>
      <w:r w:rsidRPr="010DA4D0">
        <w:rPr>
          <w:lang w:val="en-US"/>
        </w:rPr>
        <w:t>Enable diagnostic settings</w:t>
      </w:r>
      <w:r w:rsidR="00A94511" w:rsidRPr="010DA4D0">
        <w:rPr>
          <w:lang w:val="en-US"/>
        </w:rPr>
        <w:t xml:space="preserve">, for this hands-on-lab, keep the box </w:t>
      </w:r>
      <w:r w:rsidR="00A94511" w:rsidRPr="010DA4D0">
        <w:rPr>
          <w:b/>
          <w:bCs/>
          <w:lang w:val="en-US"/>
        </w:rPr>
        <w:t>unchecked</w:t>
      </w:r>
      <w:r w:rsidR="00575465" w:rsidRPr="010DA4D0">
        <w:rPr>
          <w:lang w:val="en-US"/>
        </w:rPr>
        <w:t xml:space="preserve">. In a </w:t>
      </w:r>
      <w:r w:rsidR="004F4604" w:rsidRPr="010DA4D0">
        <w:rPr>
          <w:lang w:val="en-US"/>
        </w:rPr>
        <w:t>real-life</w:t>
      </w:r>
      <w:r w:rsidR="004B59B2" w:rsidRPr="010DA4D0">
        <w:rPr>
          <w:lang w:val="en-US"/>
        </w:rPr>
        <w:t xml:space="preserve"> scenario</w:t>
      </w:r>
      <w:r w:rsidR="0067508C" w:rsidRPr="010DA4D0">
        <w:rPr>
          <w:lang w:val="en-US"/>
        </w:rPr>
        <w:t xml:space="preserve"> these diagnostics logs can be stored in the Log Analytics workspace. </w:t>
      </w:r>
      <w:r w:rsidR="629A73D3" w:rsidRPr="010DA4D0">
        <w:rPr>
          <w:lang w:val="en-US"/>
        </w:rPr>
        <w:t>However you need to b</w:t>
      </w:r>
      <w:r w:rsidR="0067508C" w:rsidRPr="010DA4D0">
        <w:rPr>
          <w:lang w:val="en-US"/>
        </w:rPr>
        <w:t xml:space="preserve">e </w:t>
      </w:r>
      <w:r w:rsidR="44261A45" w:rsidRPr="010DA4D0">
        <w:rPr>
          <w:lang w:val="en-US"/>
        </w:rPr>
        <w:t xml:space="preserve">aware </w:t>
      </w:r>
      <w:r w:rsidR="5A4BE570" w:rsidRPr="010DA4D0">
        <w:rPr>
          <w:lang w:val="en-US"/>
        </w:rPr>
        <w:t xml:space="preserve">that data that you store will have a </w:t>
      </w:r>
      <w:r w:rsidR="254B1138" w:rsidRPr="010DA4D0">
        <w:rPr>
          <w:lang w:val="en-US"/>
        </w:rPr>
        <w:t>cost</w:t>
      </w:r>
      <w:r w:rsidR="0486FB43" w:rsidRPr="010DA4D0">
        <w:rPr>
          <w:lang w:val="en-US"/>
        </w:rPr>
        <w:t xml:space="preserve"> associated with that. </w:t>
      </w:r>
    </w:p>
    <w:p w14:paraId="38A756D4" w14:textId="68BB4954" w:rsidR="00A2506F" w:rsidRPr="00CF0212" w:rsidRDefault="00A2506F"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2C76E4">
        <w:rPr>
          <w:lang w:val="en-US"/>
        </w:rPr>
        <w:t>.</w:t>
      </w:r>
    </w:p>
    <w:p w14:paraId="7F4CC7EF" w14:textId="4F208C00" w:rsidR="00625E52" w:rsidRDefault="00625E52" w:rsidP="00CE6660">
      <w:pPr>
        <w:pStyle w:val="ListParagraph"/>
        <w:numPr>
          <w:ilvl w:val="0"/>
          <w:numId w:val="18"/>
        </w:numPr>
        <w:rPr>
          <w:lang w:val="en-US"/>
        </w:rPr>
      </w:pPr>
      <w:r>
        <w:rPr>
          <w:lang w:val="en-US"/>
        </w:rPr>
        <w:t>Optionally add one or more tags to this resource. Tags can be used for all kind of purposes but are mostly configured to associate resources to a cost center to enable the split of costs.</w:t>
      </w:r>
    </w:p>
    <w:p w14:paraId="3F9F06E6" w14:textId="77777777" w:rsidR="00625E52" w:rsidRPr="00CF0212" w:rsidRDefault="00625E52"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p>
    <w:p w14:paraId="52D86EC2" w14:textId="040A0A98" w:rsidR="00625E52" w:rsidRDefault="00625E52"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64178D">
        <w:rPr>
          <w:lang w:val="en-US"/>
        </w:rPr>
        <w:t xml:space="preserve">host pool, Virtual Machines and </w:t>
      </w:r>
      <w:r>
        <w:rPr>
          <w:lang w:val="en-US"/>
        </w:rPr>
        <w:t>workspace.</w:t>
      </w:r>
    </w:p>
    <w:p w14:paraId="7FE27FF7" w14:textId="5DD66DD9" w:rsidR="00A47C0F" w:rsidRPr="00A47C0F" w:rsidRDefault="00625E52" w:rsidP="00CE6660">
      <w:pPr>
        <w:pStyle w:val="ListParagraph"/>
        <w:numPr>
          <w:ilvl w:val="0"/>
          <w:numId w:val="18"/>
        </w:numPr>
        <w:rPr>
          <w:lang w:val="en-US"/>
        </w:rPr>
      </w:pPr>
      <w:r>
        <w:rPr>
          <w:lang w:val="en-US"/>
        </w:rPr>
        <w:t>A notification will be displayed when the deployment of the resource</w:t>
      </w:r>
      <w:r w:rsidR="000A0166">
        <w:rPr>
          <w:lang w:val="en-US"/>
        </w:rPr>
        <w:t>s</w:t>
      </w:r>
      <w:r>
        <w:rPr>
          <w:lang w:val="en-US"/>
        </w:rPr>
        <w:t xml:space="preserve"> has been completed.</w:t>
      </w:r>
      <w:r w:rsidR="00A47C0F">
        <w:rPr>
          <w:lang w:val="en-US"/>
        </w:rPr>
        <w:t xml:space="preserve"> </w:t>
      </w:r>
      <w:r w:rsidR="00A47C0F">
        <w:rPr>
          <w:b/>
          <w:bCs/>
          <w:lang w:val="en-US"/>
        </w:rPr>
        <w:t>Please wait until the deployment succeeds before moving to the next step.</w:t>
      </w:r>
    </w:p>
    <w:p w14:paraId="39613639" w14:textId="77777777" w:rsidR="00D01C19" w:rsidRDefault="00D01C19" w:rsidP="00D01C19">
      <w:pPr>
        <w:rPr>
          <w:lang w:val="en-US"/>
        </w:rPr>
      </w:pPr>
    </w:p>
    <w:p w14:paraId="4285D66D" w14:textId="12F80003" w:rsidR="00D01C19" w:rsidRPr="00D01C19" w:rsidRDefault="00A30400" w:rsidP="008B7AA7">
      <w:pPr>
        <w:pStyle w:val="Heading2"/>
        <w:rPr>
          <w:lang w:val="en-US"/>
        </w:rPr>
      </w:pPr>
      <w:bookmarkStart w:id="41" w:name="_Toc135824936"/>
      <w:r>
        <w:rPr>
          <w:lang w:val="en-US"/>
        </w:rPr>
        <w:t xml:space="preserve">Configure </w:t>
      </w:r>
      <w:r w:rsidR="005577D3">
        <w:rPr>
          <w:lang w:val="en-US"/>
        </w:rPr>
        <w:t>the</w:t>
      </w:r>
      <w:r w:rsidR="00D01C19">
        <w:rPr>
          <w:lang w:val="en-US"/>
        </w:rPr>
        <w:t xml:space="preserve"> </w:t>
      </w:r>
      <w:r w:rsidR="005577D3">
        <w:rPr>
          <w:lang w:val="en-US"/>
        </w:rPr>
        <w:t>A</w:t>
      </w:r>
      <w:r w:rsidR="00D01C19">
        <w:rPr>
          <w:lang w:val="en-US"/>
        </w:rPr>
        <w:t>pplication group</w:t>
      </w:r>
      <w:r w:rsidR="005577D3">
        <w:rPr>
          <w:lang w:val="en-US"/>
        </w:rPr>
        <w:t xml:space="preserve"> for the workspace</w:t>
      </w:r>
      <w:bookmarkEnd w:id="41"/>
    </w:p>
    <w:p w14:paraId="05A06BB6" w14:textId="1DBFDBAB" w:rsidR="00DF37DB" w:rsidRDefault="004A679C" w:rsidP="00DF37DB">
      <w:pPr>
        <w:rPr>
          <w:lang w:val="en-US"/>
        </w:rPr>
      </w:pPr>
      <w:r>
        <w:rPr>
          <w:lang w:val="en-US"/>
        </w:rPr>
        <w:t xml:space="preserve">An application group </w:t>
      </w:r>
      <w:r w:rsidR="005577D3">
        <w:rPr>
          <w:lang w:val="en-US"/>
        </w:rPr>
        <w:t>can be used to assi</w:t>
      </w:r>
      <w:r w:rsidR="00361F35">
        <w:rPr>
          <w:lang w:val="en-US"/>
        </w:rPr>
        <w:t>gn users and/or groups to workspaces.</w:t>
      </w:r>
    </w:p>
    <w:p w14:paraId="73F5E436" w14:textId="77777777" w:rsidR="00407B7B" w:rsidRDefault="00407B7B" w:rsidP="00DF37DB">
      <w:pPr>
        <w:rPr>
          <w:lang w:val="en-US"/>
        </w:rPr>
      </w:pPr>
    </w:p>
    <w:p w14:paraId="2E6747F1" w14:textId="53B4F9B5" w:rsidR="00407B7B" w:rsidRDefault="00407B7B" w:rsidP="00407B7B">
      <w:pPr>
        <w:rPr>
          <w:lang w:val="en-US"/>
        </w:rPr>
      </w:pPr>
      <w:r>
        <w:rPr>
          <w:lang w:val="en-US"/>
        </w:rPr>
        <w:t>Go to the Azure Portal (</w:t>
      </w:r>
      <w:hyperlink r:id="rId40"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8F54ED">
        <w:rPr>
          <w:lang w:val="en-US"/>
        </w:rPr>
        <w:t>.</w:t>
      </w:r>
    </w:p>
    <w:p w14:paraId="4B3FAA30" w14:textId="77777777" w:rsidR="00407B7B" w:rsidRDefault="00407B7B" w:rsidP="00CE6660">
      <w:pPr>
        <w:pStyle w:val="ListParagraph"/>
        <w:numPr>
          <w:ilvl w:val="0"/>
          <w:numId w:val="28"/>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6470D1C5" w14:textId="6721C1D8" w:rsidR="00407B7B" w:rsidRDefault="00407B7B" w:rsidP="00CE6660">
      <w:pPr>
        <w:pStyle w:val="ListParagraph"/>
        <w:numPr>
          <w:ilvl w:val="0"/>
          <w:numId w:val="28"/>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586175">
        <w:rPr>
          <w:lang w:val="en-US"/>
        </w:rPr>
        <w:t>.</w:t>
      </w:r>
    </w:p>
    <w:p w14:paraId="43975E98" w14:textId="151658E8" w:rsidR="000550F4" w:rsidRDefault="00407B7B" w:rsidP="00CE6660">
      <w:pPr>
        <w:pStyle w:val="ListParagraph"/>
        <w:numPr>
          <w:ilvl w:val="0"/>
          <w:numId w:val="28"/>
        </w:numPr>
        <w:rPr>
          <w:lang w:val="en-US"/>
        </w:rPr>
      </w:pPr>
      <w:r>
        <w:rPr>
          <w:lang w:val="en-US"/>
        </w:rPr>
        <w:t xml:space="preserve">On the Azure Virtual Desktop page, </w:t>
      </w:r>
      <w:r w:rsidR="00483669">
        <w:rPr>
          <w:lang w:val="en-US"/>
        </w:rPr>
        <w:t xml:space="preserve">in the left hand navigation </w:t>
      </w:r>
      <w:r>
        <w:rPr>
          <w:lang w:val="en-US"/>
        </w:rPr>
        <w:t>click “</w:t>
      </w:r>
      <w:r w:rsidR="00F42049">
        <w:rPr>
          <w:b/>
          <w:bCs/>
          <w:lang w:val="en-US"/>
        </w:rPr>
        <w:t>Application groups</w:t>
      </w:r>
      <w:r>
        <w:rPr>
          <w:lang w:val="en-US"/>
        </w:rPr>
        <w:t xml:space="preserve">” </w:t>
      </w:r>
      <w:r w:rsidR="00483669">
        <w:rPr>
          <w:lang w:val="en-US"/>
        </w:rPr>
        <w:t>under</w:t>
      </w:r>
      <w:r w:rsidR="000550F4">
        <w:rPr>
          <w:lang w:val="en-US"/>
        </w:rPr>
        <w:t xml:space="preserve"> Manage</w:t>
      </w:r>
      <w:r w:rsidR="00586175">
        <w:rPr>
          <w:lang w:val="en-US"/>
        </w:rPr>
        <w:t>.</w:t>
      </w:r>
    </w:p>
    <w:p w14:paraId="572C66B4" w14:textId="151F3009" w:rsidR="00407B7B" w:rsidRDefault="000550F4" w:rsidP="00CE6660">
      <w:pPr>
        <w:pStyle w:val="ListParagraph"/>
        <w:numPr>
          <w:ilvl w:val="0"/>
          <w:numId w:val="28"/>
        </w:numPr>
        <w:rPr>
          <w:lang w:val="en-US"/>
        </w:rPr>
      </w:pPr>
      <w:r>
        <w:rPr>
          <w:lang w:val="en-US"/>
        </w:rPr>
        <w:t xml:space="preserve">See that </w:t>
      </w:r>
      <w:r w:rsidR="0026555B">
        <w:rPr>
          <w:lang w:val="en-US"/>
        </w:rPr>
        <w:t>the creation of the host pool also created a</w:t>
      </w:r>
      <w:r w:rsidR="00D27DB8">
        <w:rPr>
          <w:lang w:val="en-US"/>
        </w:rPr>
        <w:t xml:space="preserve"> matching application group named &lt;host pool name&gt;</w:t>
      </w:r>
      <w:r w:rsidR="00C73517">
        <w:rPr>
          <w:lang w:val="en-US"/>
        </w:rPr>
        <w:t>-DAG</w:t>
      </w:r>
      <w:r w:rsidR="00407B7B">
        <w:rPr>
          <w:lang w:val="en-US"/>
        </w:rPr>
        <w:t>.</w:t>
      </w:r>
      <w:r w:rsidR="00EC36A2">
        <w:rPr>
          <w:lang w:val="en-US"/>
        </w:rPr>
        <w:t xml:space="preserve"> Click on this resource.</w:t>
      </w:r>
    </w:p>
    <w:p w14:paraId="165568DA" w14:textId="6EFF93FC" w:rsidR="00C03F15" w:rsidRDefault="006E0764" w:rsidP="00CE6660">
      <w:pPr>
        <w:pStyle w:val="ListParagraph"/>
        <w:numPr>
          <w:ilvl w:val="0"/>
          <w:numId w:val="28"/>
        </w:numPr>
      </w:pPr>
      <w:r w:rsidRPr="010DA4D0">
        <w:rPr>
          <w:lang w:val="en-US"/>
        </w:rPr>
        <w:t xml:space="preserve">In the middle of the page you see that one applications </w:t>
      </w:r>
      <w:r w:rsidR="00C03F15" w:rsidRPr="010DA4D0">
        <w:rPr>
          <w:lang w:val="en-US"/>
        </w:rPr>
        <w:t>is part of the application group and this application group has no assignments for now.</w:t>
      </w:r>
      <w:r>
        <w:br/>
      </w:r>
      <w:r w:rsidR="35B510B7">
        <w:rPr>
          <w:noProof/>
        </w:rPr>
        <w:drawing>
          <wp:inline distT="0" distB="0" distL="0" distR="0" wp14:anchorId="56FFE814" wp14:editId="6811D48A">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Default="009771AC" w:rsidP="00CE6660">
      <w:pPr>
        <w:pStyle w:val="ListParagraph"/>
        <w:numPr>
          <w:ilvl w:val="0"/>
          <w:numId w:val="28"/>
        </w:numPr>
        <w:rPr>
          <w:lang w:val="en-US"/>
        </w:rPr>
      </w:pPr>
      <w:r w:rsidRPr="010DA4D0">
        <w:rPr>
          <w:lang w:val="en-US"/>
        </w:rPr>
        <w:t xml:space="preserve">Click on </w:t>
      </w:r>
      <w:r w:rsidR="00C03F15" w:rsidRPr="010DA4D0">
        <w:rPr>
          <w:lang w:val="en-US"/>
        </w:rPr>
        <w:t xml:space="preserve">the </w:t>
      </w:r>
      <w:r w:rsidR="00C03F15" w:rsidRPr="010DA4D0">
        <w:rPr>
          <w:b/>
          <w:bCs/>
          <w:lang w:val="en-US"/>
        </w:rPr>
        <w:t>(manage)</w:t>
      </w:r>
      <w:r w:rsidR="00C03F15" w:rsidRPr="010DA4D0">
        <w:rPr>
          <w:lang w:val="en-US"/>
        </w:rPr>
        <w:t xml:space="preserve"> link under </w:t>
      </w:r>
      <w:r w:rsidRPr="010DA4D0">
        <w:rPr>
          <w:lang w:val="en-US"/>
        </w:rPr>
        <w:t>Applications in the middle of the page and see that the Desktop is available in this Application group</w:t>
      </w:r>
      <w:r w:rsidR="006E0764" w:rsidRPr="010DA4D0">
        <w:rPr>
          <w:lang w:val="en-US"/>
        </w:rPr>
        <w:t>.</w:t>
      </w:r>
      <w:r w:rsidR="00C34D13" w:rsidRPr="010DA4D0">
        <w:rPr>
          <w:lang w:val="en-US"/>
        </w:rPr>
        <w:t xml:space="preserve"> </w:t>
      </w:r>
    </w:p>
    <w:p w14:paraId="2DAA56D0" w14:textId="1D0AFD89" w:rsidR="00C24C29" w:rsidRPr="00253A18" w:rsidRDefault="00C24C29"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379AF92" w14:textId="7AD12F18" w:rsidR="00BB2A5B" w:rsidRPr="00C24C29" w:rsidRDefault="00C34D13" w:rsidP="00CE6660">
      <w:pPr>
        <w:pStyle w:val="ListParagraph"/>
        <w:numPr>
          <w:ilvl w:val="0"/>
          <w:numId w:val="28"/>
        </w:numPr>
        <w:rPr>
          <w:lang w:val="en-US"/>
        </w:rPr>
      </w:pPr>
      <w:r w:rsidRPr="010DA4D0">
        <w:rPr>
          <w:lang w:val="en-US"/>
        </w:rPr>
        <w:t xml:space="preserve">Click on the </w:t>
      </w:r>
      <w:r w:rsidRPr="010DA4D0">
        <w:rPr>
          <w:b/>
          <w:bCs/>
          <w:lang w:val="en-US"/>
        </w:rPr>
        <w:t>(manage)</w:t>
      </w:r>
      <w:r w:rsidRPr="010DA4D0">
        <w:rPr>
          <w:lang w:val="en-US"/>
        </w:rPr>
        <w:t xml:space="preserve"> link under Assignments in the middle of the page and see that </w:t>
      </w:r>
      <w:r w:rsidR="00BB2A5B" w:rsidRPr="010DA4D0">
        <w:rPr>
          <w:lang w:val="en-US"/>
        </w:rPr>
        <w:t xml:space="preserve">no users or groups have been assigned to this </w:t>
      </w:r>
      <w:r w:rsidRPr="010DA4D0">
        <w:rPr>
          <w:lang w:val="en-US"/>
        </w:rPr>
        <w:t>Application group.</w:t>
      </w:r>
    </w:p>
    <w:p w14:paraId="1BBA3BA7" w14:textId="155D832B" w:rsidR="00BB2A5B" w:rsidRDefault="00BB2A5B" w:rsidP="00CE6660">
      <w:pPr>
        <w:pStyle w:val="ListParagraph"/>
        <w:numPr>
          <w:ilvl w:val="0"/>
          <w:numId w:val="28"/>
        </w:numPr>
        <w:rPr>
          <w:lang w:val="en-US"/>
        </w:rPr>
      </w:pPr>
      <w:r w:rsidRPr="010DA4D0">
        <w:rPr>
          <w:lang w:val="en-US"/>
        </w:rPr>
        <w:t xml:space="preserve">Click </w:t>
      </w:r>
      <w:r w:rsidRPr="010DA4D0">
        <w:rPr>
          <w:b/>
          <w:bCs/>
          <w:lang w:val="en-US"/>
        </w:rPr>
        <w:t>Add</w:t>
      </w:r>
      <w:r w:rsidR="00586175" w:rsidRPr="010DA4D0">
        <w:rPr>
          <w:lang w:val="en-US"/>
        </w:rPr>
        <w:t>.</w:t>
      </w:r>
    </w:p>
    <w:p w14:paraId="5B663FFC" w14:textId="77777777" w:rsidR="008510F8" w:rsidRDefault="0014111C" w:rsidP="00CE6660">
      <w:pPr>
        <w:pStyle w:val="ListParagraph"/>
        <w:numPr>
          <w:ilvl w:val="0"/>
          <w:numId w:val="28"/>
        </w:numPr>
        <w:rPr>
          <w:lang w:val="en-US"/>
        </w:rPr>
      </w:pPr>
      <w:r w:rsidRPr="010DA4D0">
        <w:rPr>
          <w:lang w:val="en-US"/>
        </w:rPr>
        <w:t xml:space="preserve">Search for the </w:t>
      </w:r>
      <w:r w:rsidRPr="010DA4D0">
        <w:rPr>
          <w:b/>
          <w:bCs/>
          <w:lang w:val="en-US"/>
        </w:rPr>
        <w:t>SG-AVD workspace users</w:t>
      </w:r>
      <w:r w:rsidRPr="010DA4D0">
        <w:rPr>
          <w:lang w:val="en-US"/>
        </w:rPr>
        <w:t xml:space="preserve"> group</w:t>
      </w:r>
      <w:r w:rsidR="008510F8" w:rsidRPr="010DA4D0">
        <w:rPr>
          <w:lang w:val="en-US"/>
        </w:rPr>
        <w:t xml:space="preserve">, select the group and confirm the selection by clicking the </w:t>
      </w:r>
      <w:r w:rsidR="008510F8" w:rsidRPr="010DA4D0">
        <w:rPr>
          <w:b/>
          <w:bCs/>
          <w:lang w:val="en-US"/>
        </w:rPr>
        <w:t xml:space="preserve">Select </w:t>
      </w:r>
      <w:r w:rsidR="008510F8" w:rsidRPr="010DA4D0">
        <w:rPr>
          <w:lang w:val="en-US"/>
        </w:rPr>
        <w:t>button at the bottom of the page.</w:t>
      </w:r>
    </w:p>
    <w:p w14:paraId="3D41F010" w14:textId="1C0190C4" w:rsidR="001F0E30" w:rsidRPr="00253A18" w:rsidRDefault="007F06A5" w:rsidP="00CE6660">
      <w:pPr>
        <w:pStyle w:val="ListParagraph"/>
        <w:numPr>
          <w:ilvl w:val="0"/>
          <w:numId w:val="28"/>
        </w:numPr>
        <w:rPr>
          <w:lang w:val="en-US"/>
        </w:rPr>
      </w:pPr>
      <w:r w:rsidRPr="010DA4D0">
        <w:rPr>
          <w:lang w:val="en-US"/>
        </w:rPr>
        <w:t>C</w:t>
      </w:r>
      <w:r w:rsidR="001F0E30" w:rsidRPr="010DA4D0">
        <w:rPr>
          <w:lang w:val="en-US"/>
        </w:rPr>
        <w:t>lick the X icon in the upper right corner</w:t>
      </w:r>
      <w:r w:rsidR="00B56250" w:rsidRPr="010DA4D0">
        <w:rPr>
          <w:lang w:val="en-US"/>
        </w:rPr>
        <w:t xml:space="preserve"> to </w:t>
      </w:r>
      <w:r w:rsidRPr="010DA4D0">
        <w:rPr>
          <w:lang w:val="en-US"/>
        </w:rPr>
        <w:t xml:space="preserve">close the page and </w:t>
      </w:r>
      <w:r w:rsidR="00B56250" w:rsidRPr="010DA4D0">
        <w:rPr>
          <w:lang w:val="en-US"/>
        </w:rPr>
        <w:t>go back to the Assignments page.</w:t>
      </w:r>
    </w:p>
    <w:p w14:paraId="2A31EB54" w14:textId="61A3DDEA" w:rsidR="00C34D13" w:rsidRPr="005E74AD" w:rsidRDefault="007F06A5" w:rsidP="00CE6660">
      <w:pPr>
        <w:pStyle w:val="ListParagraph"/>
        <w:numPr>
          <w:ilvl w:val="0"/>
          <w:numId w:val="28"/>
        </w:numPr>
        <w:rPr>
          <w:lang w:val="en-US"/>
        </w:rPr>
      </w:pPr>
      <w:r w:rsidRPr="010DA4D0">
        <w:rPr>
          <w:lang w:val="en-US"/>
        </w:rPr>
        <w:t>Click the X icon in the upper right corner to close the page and go back to the Application group page.</w:t>
      </w:r>
    </w:p>
    <w:p w14:paraId="44280E86" w14:textId="77777777" w:rsidR="00407B7B" w:rsidRDefault="00407B7B" w:rsidP="00DF37DB">
      <w:pPr>
        <w:rPr>
          <w:lang w:val="en-US"/>
        </w:rPr>
      </w:pPr>
    </w:p>
    <w:p w14:paraId="34E644F1" w14:textId="023DEBC3" w:rsidR="00E60B3E" w:rsidRPr="00D01C19" w:rsidRDefault="00F81EAE" w:rsidP="00E60B3E">
      <w:pPr>
        <w:pStyle w:val="Heading2"/>
        <w:rPr>
          <w:lang w:val="en-US"/>
        </w:rPr>
      </w:pPr>
      <w:bookmarkStart w:id="42" w:name="_Toc135824937"/>
      <w:r>
        <w:rPr>
          <w:lang w:val="en-US"/>
        </w:rPr>
        <w:t>Create a</w:t>
      </w:r>
      <w:r w:rsidR="003558D1">
        <w:rPr>
          <w:lang w:val="en-US"/>
        </w:rPr>
        <w:t>n Application group</w:t>
      </w:r>
      <w:r>
        <w:rPr>
          <w:lang w:val="en-US"/>
        </w:rPr>
        <w:t xml:space="preserve"> for Azure Virtual Desktop </w:t>
      </w:r>
      <w:r w:rsidR="00E60B3E">
        <w:rPr>
          <w:lang w:val="en-US"/>
        </w:rPr>
        <w:t>Application</w:t>
      </w:r>
      <w:r>
        <w:rPr>
          <w:lang w:val="en-US"/>
        </w:rPr>
        <w:t>s</w:t>
      </w:r>
      <w:bookmarkEnd w:id="42"/>
    </w:p>
    <w:p w14:paraId="00EF9909" w14:textId="49DCA182" w:rsidR="00E60B3E" w:rsidRDefault="25687709" w:rsidP="00E60B3E">
      <w:pPr>
        <w:rPr>
          <w:lang w:val="en-US"/>
        </w:rPr>
      </w:pPr>
      <w:r w:rsidRPr="010DA4D0">
        <w:rPr>
          <w:lang w:val="en-US"/>
        </w:rPr>
        <w:t xml:space="preserve">You can also publish an </w:t>
      </w:r>
      <w:r w:rsidR="0B218006" w:rsidRPr="010DA4D0">
        <w:rPr>
          <w:lang w:val="en-US"/>
        </w:rPr>
        <w:t xml:space="preserve">(line of business) </w:t>
      </w:r>
      <w:r w:rsidR="00BE0FAD" w:rsidRPr="010DA4D0">
        <w:rPr>
          <w:lang w:val="en-US"/>
        </w:rPr>
        <w:t>application</w:t>
      </w:r>
      <w:r w:rsidR="00F84547" w:rsidRPr="010DA4D0">
        <w:rPr>
          <w:lang w:val="en-US"/>
        </w:rPr>
        <w:t xml:space="preserve"> </w:t>
      </w:r>
      <w:r w:rsidR="40A268D8" w:rsidRPr="010DA4D0">
        <w:rPr>
          <w:lang w:val="en-US"/>
        </w:rPr>
        <w:t xml:space="preserve">instead of a full </w:t>
      </w:r>
      <w:r w:rsidR="00F84547" w:rsidRPr="010DA4D0">
        <w:rPr>
          <w:lang w:val="en-US"/>
        </w:rPr>
        <w:t>desktop</w:t>
      </w:r>
      <w:r w:rsidR="0632A7AD" w:rsidRPr="010DA4D0">
        <w:rPr>
          <w:lang w:val="en-US"/>
        </w:rPr>
        <w:t xml:space="preserve"> </w:t>
      </w:r>
      <w:r w:rsidR="121ADD20" w:rsidRPr="010DA4D0">
        <w:rPr>
          <w:lang w:val="en-US"/>
        </w:rPr>
        <w:t>for specific users.</w:t>
      </w:r>
      <w:r w:rsidR="7822357C" w:rsidRPr="010DA4D0">
        <w:rPr>
          <w:lang w:val="en-US"/>
        </w:rPr>
        <w:t xml:space="preserve"> </w:t>
      </w:r>
      <w:r w:rsidR="6A73F29E" w:rsidRPr="010DA4D0">
        <w:rPr>
          <w:lang w:val="en-US"/>
        </w:rPr>
        <w:t>To configure this we</w:t>
      </w:r>
      <w:r w:rsidR="7822357C" w:rsidRPr="010DA4D0">
        <w:rPr>
          <w:lang w:val="en-US"/>
        </w:rPr>
        <w:t xml:space="preserve"> will create </w:t>
      </w:r>
      <w:r w:rsidR="00F81EAE" w:rsidRPr="010DA4D0">
        <w:rPr>
          <w:lang w:val="en-US"/>
        </w:rPr>
        <w:t xml:space="preserve">a new </w:t>
      </w:r>
      <w:r w:rsidR="009F77EF" w:rsidRPr="010DA4D0">
        <w:rPr>
          <w:lang w:val="en-US"/>
        </w:rPr>
        <w:t>Application group</w:t>
      </w:r>
      <w:r w:rsidR="00F81EAE" w:rsidRPr="010DA4D0">
        <w:rPr>
          <w:lang w:val="en-US"/>
        </w:rPr>
        <w:t xml:space="preserve">. </w:t>
      </w:r>
      <w:r w:rsidR="009F77EF" w:rsidRPr="010DA4D0">
        <w:rPr>
          <w:lang w:val="en-US"/>
        </w:rPr>
        <w:t>After the creation of t</w:t>
      </w:r>
      <w:r w:rsidR="48B588A4" w:rsidRPr="010DA4D0">
        <w:rPr>
          <w:lang w:val="en-US"/>
        </w:rPr>
        <w:t xml:space="preserve">he </w:t>
      </w:r>
      <w:r w:rsidR="009F77EF" w:rsidRPr="010DA4D0">
        <w:rPr>
          <w:lang w:val="en-US"/>
        </w:rPr>
        <w:t>new Application Group</w:t>
      </w:r>
      <w:r w:rsidR="00756DBF" w:rsidRPr="010DA4D0">
        <w:rPr>
          <w:lang w:val="en-US"/>
        </w:rPr>
        <w:t xml:space="preserve">, it will be associated with the existing </w:t>
      </w:r>
      <w:r w:rsidR="00777F67" w:rsidRPr="010DA4D0">
        <w:rPr>
          <w:lang w:val="en-US"/>
        </w:rPr>
        <w:t>“w</w:t>
      </w:r>
      <w:r w:rsidR="000E4909" w:rsidRPr="010DA4D0">
        <w:rPr>
          <w:lang w:val="en-US"/>
        </w:rPr>
        <w:t>sp-p-we-01</w:t>
      </w:r>
      <w:r w:rsidR="00777F67" w:rsidRPr="010DA4D0">
        <w:rPr>
          <w:lang w:val="en-US"/>
        </w:rPr>
        <w:t>”</w:t>
      </w:r>
      <w:r w:rsidR="6DE8D739" w:rsidRPr="010DA4D0">
        <w:rPr>
          <w:lang w:val="en-US"/>
        </w:rPr>
        <w:t xml:space="preserve"> resource. </w:t>
      </w:r>
    </w:p>
    <w:p w14:paraId="02CEACB0" w14:textId="77777777" w:rsidR="00E60B3E" w:rsidRDefault="00E60B3E" w:rsidP="00E60B3E">
      <w:pPr>
        <w:rPr>
          <w:lang w:val="en-US"/>
        </w:rPr>
      </w:pPr>
    </w:p>
    <w:p w14:paraId="4DC39B2D" w14:textId="53ACC037" w:rsidR="00E60B3E" w:rsidRDefault="00E60B3E" w:rsidP="00E60B3E">
      <w:pPr>
        <w:rPr>
          <w:lang w:val="en-US"/>
        </w:rPr>
      </w:pPr>
      <w:r>
        <w:rPr>
          <w:lang w:val="en-US"/>
        </w:rPr>
        <w:t>Go to the Azure Portal (</w:t>
      </w:r>
      <w:hyperlink r:id="rId42"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647A2D">
        <w:rPr>
          <w:lang w:val="en-US"/>
        </w:rPr>
        <w:t>.</w:t>
      </w:r>
    </w:p>
    <w:p w14:paraId="6424FE5F" w14:textId="77777777" w:rsidR="00E60B3E" w:rsidRDefault="00E60B3E" w:rsidP="00CE6660">
      <w:pPr>
        <w:pStyle w:val="ListParagraph"/>
        <w:numPr>
          <w:ilvl w:val="0"/>
          <w:numId w:val="29"/>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7A3F7F1D" w14:textId="334C2CF8" w:rsidR="00E60B3E" w:rsidRDefault="00E60B3E" w:rsidP="00CE6660">
      <w:pPr>
        <w:pStyle w:val="ListParagraph"/>
        <w:numPr>
          <w:ilvl w:val="0"/>
          <w:numId w:val="29"/>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022F06">
        <w:rPr>
          <w:lang w:val="en-US"/>
        </w:rPr>
        <w:t>.</w:t>
      </w:r>
    </w:p>
    <w:p w14:paraId="70FC7E5B" w14:textId="7C8A2C92" w:rsidR="00E60B3E" w:rsidRDefault="00E60B3E" w:rsidP="00CE6660">
      <w:pPr>
        <w:pStyle w:val="ListParagraph"/>
        <w:numPr>
          <w:ilvl w:val="0"/>
          <w:numId w:val="29"/>
        </w:numPr>
        <w:rPr>
          <w:lang w:val="en-US"/>
        </w:rPr>
      </w:pPr>
      <w:r>
        <w:rPr>
          <w:lang w:val="en-US"/>
        </w:rPr>
        <w:t>On the Azure Virtual Desktop page, in the left hand navigation click “</w:t>
      </w:r>
      <w:r w:rsidR="00756DBF">
        <w:rPr>
          <w:b/>
          <w:bCs/>
          <w:lang w:val="en-US"/>
        </w:rPr>
        <w:t>Application groups</w:t>
      </w:r>
      <w:r>
        <w:rPr>
          <w:lang w:val="en-US"/>
        </w:rPr>
        <w:t>” under Manage</w:t>
      </w:r>
      <w:r w:rsidR="00A27DE0">
        <w:rPr>
          <w:lang w:val="en-US"/>
        </w:rPr>
        <w:t>.</w:t>
      </w:r>
    </w:p>
    <w:p w14:paraId="532DAC3C" w14:textId="77777777" w:rsidR="00C7410A" w:rsidRDefault="006852E6" w:rsidP="00CE6660">
      <w:pPr>
        <w:pStyle w:val="ListParagraph"/>
        <w:numPr>
          <w:ilvl w:val="0"/>
          <w:numId w:val="29"/>
        </w:numPr>
        <w:rPr>
          <w:lang w:val="en-US"/>
        </w:rPr>
      </w:pPr>
      <w:r>
        <w:rPr>
          <w:lang w:val="en-US"/>
        </w:rPr>
        <w:t xml:space="preserve">Click </w:t>
      </w:r>
      <w:r w:rsidR="00515AF7">
        <w:rPr>
          <w:b/>
          <w:bCs/>
          <w:lang w:val="en-US"/>
        </w:rPr>
        <w:t>Create</w:t>
      </w:r>
      <w:r w:rsidR="00515AF7" w:rsidRPr="00515AF7">
        <w:rPr>
          <w:lang w:val="en-US"/>
        </w:rPr>
        <w:t>.</w:t>
      </w:r>
    </w:p>
    <w:p w14:paraId="2F401883" w14:textId="71B934F2" w:rsidR="006852E6" w:rsidRDefault="006852E6" w:rsidP="00CE6660">
      <w:pPr>
        <w:pStyle w:val="ListParagraph"/>
        <w:numPr>
          <w:ilvl w:val="0"/>
          <w:numId w:val="29"/>
        </w:numPr>
        <w:rPr>
          <w:lang w:val="en-US"/>
        </w:rPr>
      </w:pPr>
      <w:r>
        <w:rPr>
          <w:lang w:val="en-US"/>
        </w:rPr>
        <w:t>In the “Create a</w:t>
      </w:r>
      <w:r w:rsidR="00E23F3E">
        <w:rPr>
          <w:lang w:val="en-US"/>
        </w:rPr>
        <w:t>n application group</w:t>
      </w:r>
      <w:r>
        <w:rPr>
          <w:lang w:val="en-US"/>
        </w:rPr>
        <w:t>”</w:t>
      </w:r>
      <w:r w:rsidR="00E23F3E">
        <w:rPr>
          <w:lang w:val="en-US"/>
        </w:rPr>
        <w:t xml:space="preserve"> wiza</w:t>
      </w:r>
      <w:r w:rsidR="00631265">
        <w:rPr>
          <w:lang w:val="en-US"/>
        </w:rPr>
        <w:t>r</w:t>
      </w:r>
      <w:r w:rsidR="00E23F3E">
        <w:rPr>
          <w:lang w:val="en-US"/>
        </w:rPr>
        <w:t>d</w:t>
      </w:r>
      <w:r>
        <w:rPr>
          <w:lang w:val="en-US"/>
        </w:rPr>
        <w:t xml:space="preserve"> select the </w:t>
      </w:r>
      <w:r w:rsidRPr="000307D9">
        <w:rPr>
          <w:b/>
          <w:bCs/>
          <w:lang w:val="en-US"/>
        </w:rPr>
        <w:t>subscription</w:t>
      </w:r>
      <w:r>
        <w:rPr>
          <w:lang w:val="en-US"/>
        </w:rPr>
        <w:t xml:space="preserve"> in which this Azure Virtual Desktop </w:t>
      </w:r>
      <w:r w:rsidR="007822DC">
        <w:rPr>
          <w:lang w:val="en-US"/>
        </w:rPr>
        <w:t>Application Group</w:t>
      </w:r>
      <w:r>
        <w:rPr>
          <w:lang w:val="en-US"/>
        </w:rPr>
        <w:t xml:space="preserve"> will reside. </w:t>
      </w:r>
    </w:p>
    <w:p w14:paraId="48F92066" w14:textId="2556DABE" w:rsidR="006852E6" w:rsidRDefault="006852E6" w:rsidP="00CE6660">
      <w:pPr>
        <w:pStyle w:val="ListParagraph"/>
        <w:numPr>
          <w:ilvl w:val="0"/>
          <w:numId w:val="29"/>
        </w:numPr>
        <w:rPr>
          <w:lang w:val="en-US"/>
        </w:rPr>
      </w:pPr>
      <w:r>
        <w:rPr>
          <w:lang w:val="en-US"/>
        </w:rPr>
        <w:t xml:space="preserve">For the Resource group, select </w:t>
      </w:r>
      <w:r w:rsidR="00966C4D">
        <w:rPr>
          <w:lang w:val="en-US"/>
        </w:rPr>
        <w:t>the Resources group</w:t>
      </w:r>
      <w:r w:rsidR="009541D9">
        <w:rPr>
          <w:lang w:val="en-US"/>
        </w:rPr>
        <w:t xml:space="preserve"> newly created in </w:t>
      </w:r>
      <w:r w:rsidR="009541D9">
        <w:rPr>
          <w:lang w:val="en-US"/>
        </w:rPr>
        <w:fldChar w:fldCharType="begin"/>
      </w:r>
      <w:r w:rsidR="009541D9">
        <w:rPr>
          <w:lang w:val="en-US"/>
        </w:rPr>
        <w:instrText xml:space="preserve"> REF _Ref135765537 \r \h </w:instrText>
      </w:r>
      <w:r w:rsidR="009541D9">
        <w:rPr>
          <w:lang w:val="en-US"/>
        </w:rPr>
      </w:r>
      <w:r w:rsidR="009541D9">
        <w:rPr>
          <w:lang w:val="en-US"/>
        </w:rPr>
        <w:fldChar w:fldCharType="separate"/>
      </w:r>
      <w:r w:rsidR="00802E86">
        <w:rPr>
          <w:lang w:val="en-US"/>
        </w:rPr>
        <w:t>1</w:t>
      </w:r>
      <w:r w:rsidR="009541D9">
        <w:rPr>
          <w:lang w:val="en-US"/>
        </w:rPr>
        <w:fldChar w:fldCharType="end"/>
      </w:r>
      <w:r w:rsidR="002E7084">
        <w:rPr>
          <w:lang w:val="en-US"/>
        </w:rPr>
        <w:t xml:space="preserve">, </w:t>
      </w:r>
      <w:r w:rsidR="009541D9">
        <w:rPr>
          <w:lang w:val="en-US"/>
        </w:rPr>
        <w:fldChar w:fldCharType="begin"/>
      </w:r>
      <w:r w:rsidR="009541D9">
        <w:rPr>
          <w:lang w:val="en-US"/>
        </w:rPr>
        <w:instrText xml:space="preserve"> REF _Ref135765537 \h </w:instrText>
      </w:r>
      <w:r w:rsidR="009541D9">
        <w:rPr>
          <w:lang w:val="en-US"/>
        </w:rPr>
      </w:r>
      <w:r w:rsidR="009541D9">
        <w:rPr>
          <w:lang w:val="en-US"/>
        </w:rPr>
        <w:fldChar w:fldCharType="separate"/>
      </w:r>
      <w:r w:rsidR="00802E86">
        <w:rPr>
          <w:lang w:val="en-US"/>
        </w:rPr>
        <w:t>Create a Host pool</w:t>
      </w:r>
      <w:r w:rsidR="009541D9">
        <w:rPr>
          <w:lang w:val="en-US"/>
        </w:rPr>
        <w:fldChar w:fldCharType="end"/>
      </w:r>
      <w:r>
        <w:rPr>
          <w:lang w:val="en-US"/>
        </w:rPr>
        <w:t>“, e.g. “rg-p-we-avd-01”</w:t>
      </w:r>
      <w:r w:rsidR="00022F06">
        <w:rPr>
          <w:lang w:val="en-US"/>
        </w:rPr>
        <w:t>.</w:t>
      </w:r>
    </w:p>
    <w:p w14:paraId="185CC0FC" w14:textId="10127FEC" w:rsidR="006852E6" w:rsidRDefault="000A1F91" w:rsidP="00CE6660">
      <w:pPr>
        <w:pStyle w:val="ListParagraph"/>
        <w:numPr>
          <w:ilvl w:val="0"/>
          <w:numId w:val="29"/>
        </w:numPr>
        <w:rPr>
          <w:lang w:val="en-US"/>
        </w:rPr>
      </w:pPr>
      <w:r>
        <w:rPr>
          <w:lang w:val="en-US"/>
        </w:rPr>
        <w:t xml:space="preserve">For the Host pool, select the Host pool newly created in </w:t>
      </w:r>
      <w:r>
        <w:rPr>
          <w:lang w:val="en-US"/>
        </w:rPr>
        <w:fldChar w:fldCharType="begin"/>
      </w:r>
      <w:r>
        <w:rPr>
          <w:lang w:val="en-US"/>
        </w:rPr>
        <w:instrText xml:space="preserve"> REF _Ref135765537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_Ref135765537 \h </w:instrText>
      </w:r>
      <w:r>
        <w:rPr>
          <w:lang w:val="en-US"/>
        </w:rPr>
      </w:r>
      <w:r>
        <w:rPr>
          <w:lang w:val="en-US"/>
        </w:rPr>
        <w:fldChar w:fldCharType="separate"/>
      </w:r>
      <w:r w:rsidR="00802E86">
        <w:rPr>
          <w:lang w:val="en-US"/>
        </w:rPr>
        <w:t>Create a Host pool</w:t>
      </w:r>
      <w:r>
        <w:rPr>
          <w:lang w:val="en-US"/>
        </w:rPr>
        <w:fldChar w:fldCharType="end"/>
      </w:r>
      <w:r>
        <w:rPr>
          <w:lang w:val="en-US"/>
        </w:rPr>
        <w:t>“, e.g.</w:t>
      </w:r>
      <w:r w:rsidR="00B67AC6">
        <w:rPr>
          <w:lang w:val="en-US"/>
        </w:rPr>
        <w:t xml:space="preserve"> hp-p-we-avd-01</w:t>
      </w:r>
      <w:r w:rsidR="0024424E">
        <w:rPr>
          <w:lang w:val="en-US"/>
        </w:rPr>
        <w:t xml:space="preserve">. After the selection the Location will be prefilled </w:t>
      </w:r>
      <w:r w:rsidR="00360052">
        <w:rPr>
          <w:lang w:val="en-US"/>
        </w:rPr>
        <w:t>and cannot be adjusted.</w:t>
      </w:r>
    </w:p>
    <w:p w14:paraId="0F60A31D" w14:textId="568C9E7C" w:rsidR="00A66800" w:rsidRDefault="001F2543" w:rsidP="00CE6660">
      <w:pPr>
        <w:pStyle w:val="ListParagraph"/>
        <w:numPr>
          <w:ilvl w:val="0"/>
          <w:numId w:val="29"/>
        </w:numPr>
        <w:rPr>
          <w:lang w:val="en-US"/>
        </w:rPr>
      </w:pPr>
      <w:r>
        <w:rPr>
          <w:lang w:val="en-US"/>
        </w:rPr>
        <w:t xml:space="preserve">For Application group type, select </w:t>
      </w:r>
      <w:r w:rsidRPr="001F2543">
        <w:rPr>
          <w:b/>
          <w:bCs/>
          <w:lang w:val="en-US"/>
        </w:rPr>
        <w:t>Remote App (RAIL)</w:t>
      </w:r>
      <w:r>
        <w:rPr>
          <w:lang w:val="en-US"/>
        </w:rPr>
        <w:t>.</w:t>
      </w:r>
    </w:p>
    <w:p w14:paraId="3066A4FA" w14:textId="6B10BDAF" w:rsidR="00FA0BCF" w:rsidRDefault="00767A0D" w:rsidP="00CE6660">
      <w:pPr>
        <w:pStyle w:val="ListParagraph"/>
        <w:numPr>
          <w:ilvl w:val="0"/>
          <w:numId w:val="29"/>
        </w:numPr>
        <w:rPr>
          <w:lang w:val="en-US"/>
        </w:rPr>
      </w:pPr>
      <w:r>
        <w:rPr>
          <w:lang w:val="en-US"/>
        </w:rPr>
        <w:t xml:space="preserve">For Application group type, add the abbreviation </w:t>
      </w:r>
      <w:r w:rsidR="00810B02">
        <w:rPr>
          <w:lang w:val="en-US"/>
        </w:rPr>
        <w:t>AA</w:t>
      </w:r>
      <w:r w:rsidR="00567F6C">
        <w:rPr>
          <w:lang w:val="en-US"/>
        </w:rPr>
        <w:t>G</w:t>
      </w:r>
      <w:r w:rsidR="00810B02">
        <w:rPr>
          <w:lang w:val="en-US"/>
        </w:rPr>
        <w:t xml:space="preserve"> (For Application</w:t>
      </w:r>
      <w:r w:rsidR="007D0D17">
        <w:rPr>
          <w:lang w:val="en-US"/>
        </w:rPr>
        <w:t>s</w:t>
      </w:r>
      <w:r w:rsidR="00810B02">
        <w:rPr>
          <w:lang w:val="en-US"/>
        </w:rPr>
        <w:t xml:space="preserve"> Application Group)</w:t>
      </w:r>
      <w:r w:rsidR="00112939">
        <w:rPr>
          <w:lang w:val="en-US"/>
        </w:rPr>
        <w:t xml:space="preserve"> to the host pool name </w:t>
      </w:r>
      <w:r w:rsidR="00463215">
        <w:rPr>
          <w:lang w:val="en-US"/>
        </w:rPr>
        <w:t>to be consistent with the naming of the Desktop Application Group, e</w:t>
      </w:r>
      <w:r w:rsidR="00631265">
        <w:rPr>
          <w:lang w:val="en-US"/>
        </w:rPr>
        <w:t>.</w:t>
      </w:r>
      <w:r w:rsidR="00463215">
        <w:rPr>
          <w:lang w:val="en-US"/>
        </w:rPr>
        <w:t xml:space="preserve">g. </w:t>
      </w:r>
      <w:r w:rsidR="003D4BE5">
        <w:rPr>
          <w:lang w:val="en-US"/>
        </w:rPr>
        <w:t>“</w:t>
      </w:r>
      <w:r w:rsidR="00CA0872" w:rsidRPr="00CA0872">
        <w:rPr>
          <w:lang w:val="en-US"/>
        </w:rPr>
        <w:t>hp-p-we-avd-01-</w:t>
      </w:r>
      <w:r w:rsidR="00CA0872">
        <w:rPr>
          <w:lang w:val="en-US"/>
        </w:rPr>
        <w:t>A</w:t>
      </w:r>
      <w:r w:rsidR="00CA0872" w:rsidRPr="00CA0872">
        <w:rPr>
          <w:lang w:val="en-US"/>
        </w:rPr>
        <w:t>AG</w:t>
      </w:r>
      <w:r w:rsidR="003D4BE5">
        <w:rPr>
          <w:lang w:val="en-US"/>
        </w:rPr>
        <w:t>”.</w:t>
      </w:r>
    </w:p>
    <w:p w14:paraId="2196BBA7" w14:textId="185EB001" w:rsidR="006852E6" w:rsidRPr="00CF0212" w:rsidRDefault="006852E6" w:rsidP="00CE6660">
      <w:pPr>
        <w:pStyle w:val="ListParagraph"/>
        <w:numPr>
          <w:ilvl w:val="0"/>
          <w:numId w:val="29"/>
        </w:numPr>
        <w:rPr>
          <w:lang w:val="en-US"/>
        </w:rPr>
      </w:pPr>
      <w:r>
        <w:rPr>
          <w:lang w:val="en-US"/>
        </w:rPr>
        <w:t xml:space="preserve">Click </w:t>
      </w:r>
      <w:r w:rsidRPr="00083EDE">
        <w:rPr>
          <w:b/>
          <w:bCs/>
          <w:lang w:val="en-US"/>
        </w:rPr>
        <w:t xml:space="preserve">Next : </w:t>
      </w:r>
      <w:r w:rsidR="00FE6237">
        <w:rPr>
          <w:b/>
          <w:bCs/>
          <w:lang w:val="en-US"/>
        </w:rPr>
        <w:t>Applications</w:t>
      </w:r>
      <w:r>
        <w:rPr>
          <w:lang w:val="en-US"/>
        </w:rPr>
        <w:t xml:space="preserve"> to continue to the next tab in the wizard</w:t>
      </w:r>
      <w:r w:rsidR="00011332">
        <w:rPr>
          <w:lang w:val="en-US"/>
        </w:rPr>
        <w:t>.</w:t>
      </w:r>
    </w:p>
    <w:p w14:paraId="2EA9B402" w14:textId="24D83CED" w:rsidR="006852E6" w:rsidRDefault="006852E6" w:rsidP="010DA4D0">
      <w:pPr>
        <w:pStyle w:val="ListParagraph"/>
        <w:numPr>
          <w:ilvl w:val="0"/>
          <w:numId w:val="29"/>
        </w:numPr>
        <w:rPr>
          <w:i/>
          <w:iCs/>
          <w:lang w:val="en-US"/>
        </w:rPr>
      </w:pPr>
      <w:r w:rsidRPr="010DA4D0">
        <w:rPr>
          <w:lang w:val="en-US"/>
        </w:rPr>
        <w:t xml:space="preserve">On the </w:t>
      </w:r>
      <w:r w:rsidR="00FE6237" w:rsidRPr="010DA4D0">
        <w:rPr>
          <w:lang w:val="en-US"/>
        </w:rPr>
        <w:t xml:space="preserve">Applications </w:t>
      </w:r>
      <w:r w:rsidRPr="010DA4D0">
        <w:rPr>
          <w:lang w:val="en-US"/>
        </w:rPr>
        <w:t xml:space="preserve">in the wizard, there is the ability to </w:t>
      </w:r>
      <w:r w:rsidR="00735185" w:rsidRPr="010DA4D0">
        <w:rPr>
          <w:lang w:val="en-US"/>
        </w:rPr>
        <w:t>add Application</w:t>
      </w:r>
      <w:r w:rsidR="00FA7663" w:rsidRPr="010DA4D0">
        <w:rPr>
          <w:lang w:val="en-US"/>
        </w:rPr>
        <w:t>s</w:t>
      </w:r>
      <w:r w:rsidR="000769A4" w:rsidRPr="010DA4D0">
        <w:rPr>
          <w:lang w:val="en-US"/>
        </w:rPr>
        <w:t xml:space="preserve">, </w:t>
      </w:r>
      <w:r w:rsidR="00FD4575" w:rsidRPr="010DA4D0">
        <w:rPr>
          <w:lang w:val="en-US"/>
        </w:rPr>
        <w:t>click</w:t>
      </w:r>
      <w:r w:rsidR="000769A4" w:rsidRPr="010DA4D0">
        <w:rPr>
          <w:lang w:val="en-US"/>
        </w:rPr>
        <w:t xml:space="preserve"> </w:t>
      </w:r>
      <w:r w:rsidR="000769A4" w:rsidRPr="010DA4D0">
        <w:rPr>
          <w:b/>
          <w:bCs/>
          <w:lang w:val="en-US"/>
        </w:rPr>
        <w:t>+</w:t>
      </w:r>
      <w:r w:rsidR="00705A05" w:rsidRPr="010DA4D0">
        <w:rPr>
          <w:b/>
          <w:bCs/>
          <w:lang w:val="en-US"/>
        </w:rPr>
        <w:t>Add a</w:t>
      </w:r>
      <w:r w:rsidR="000769A4" w:rsidRPr="010DA4D0">
        <w:rPr>
          <w:b/>
          <w:bCs/>
          <w:lang w:val="en-US"/>
        </w:rPr>
        <w:t>pp</w:t>
      </w:r>
      <w:r w:rsidR="00705A05" w:rsidRPr="010DA4D0">
        <w:rPr>
          <w:b/>
          <w:bCs/>
          <w:lang w:val="en-US"/>
        </w:rPr>
        <w:t>lications</w:t>
      </w:r>
      <w:r w:rsidR="000769A4" w:rsidRPr="010DA4D0">
        <w:rPr>
          <w:lang w:val="en-US"/>
        </w:rPr>
        <w:t xml:space="preserve"> link</w:t>
      </w:r>
      <w:r w:rsidR="00FD4575" w:rsidRPr="010DA4D0">
        <w:rPr>
          <w:lang w:val="en-US"/>
        </w:rPr>
        <w:t xml:space="preserve"> to select applications</w:t>
      </w:r>
      <w:r w:rsidR="002E6913" w:rsidRPr="010DA4D0">
        <w:rPr>
          <w:lang w:val="en-US"/>
        </w:rPr>
        <w:t>.</w:t>
      </w:r>
      <w:r>
        <w:br/>
      </w:r>
      <w:r w:rsidR="1890F8C4" w:rsidRPr="010DA4D0">
        <w:rPr>
          <w:i/>
          <w:iCs/>
          <w:lang w:val="en-US"/>
        </w:rPr>
        <w:t xml:space="preserve">Note: Under </w:t>
      </w:r>
      <w:r w:rsidR="1890F8C4" w:rsidRPr="010DA4D0">
        <w:rPr>
          <w:b/>
          <w:bCs/>
          <w:i/>
          <w:iCs/>
          <w:lang w:val="en-US"/>
        </w:rPr>
        <w:t>Application Source</w:t>
      </w:r>
      <w:r w:rsidR="1890F8C4" w:rsidRPr="010DA4D0">
        <w:rPr>
          <w:i/>
          <w:iCs/>
          <w:lang w:val="en-US"/>
        </w:rPr>
        <w:t xml:space="preserve"> you can select the option Start Menu, File path or MSIX </w:t>
      </w:r>
      <w:proofErr w:type="spellStart"/>
      <w:r w:rsidR="1890F8C4" w:rsidRPr="010DA4D0">
        <w:rPr>
          <w:i/>
          <w:iCs/>
          <w:lang w:val="en-US"/>
        </w:rPr>
        <w:t>Packadge</w:t>
      </w:r>
      <w:proofErr w:type="spellEnd"/>
      <w:r w:rsidR="1890F8C4" w:rsidRPr="010DA4D0">
        <w:rPr>
          <w:i/>
          <w:iCs/>
          <w:lang w:val="en-US"/>
        </w:rPr>
        <w:t xml:space="preserve"> for various scenarios. For this lab we focus on Start Menu applications. </w:t>
      </w:r>
    </w:p>
    <w:p w14:paraId="5B048EC9" w14:textId="7108609F" w:rsidR="001C1A54" w:rsidRDefault="002E6913" w:rsidP="00CE6660">
      <w:pPr>
        <w:pStyle w:val="ListParagraph"/>
        <w:numPr>
          <w:ilvl w:val="0"/>
          <w:numId w:val="29"/>
        </w:numPr>
        <w:rPr>
          <w:lang w:val="en-US"/>
        </w:rPr>
      </w:pPr>
      <w:r>
        <w:rPr>
          <w:lang w:val="en-US"/>
        </w:rPr>
        <w:t>Select some of the M365 Apps (at least Word)</w:t>
      </w:r>
      <w:r w:rsidR="001C1A54">
        <w:rPr>
          <w:lang w:val="en-US"/>
        </w:rPr>
        <w:t>, by selecting the app and to confirm using the Save button at the bottom of the page.</w:t>
      </w:r>
      <w:r w:rsidR="009A35D5">
        <w:rPr>
          <w:lang w:val="en-US"/>
        </w:rPr>
        <w:t xml:space="preserve"> Repeat step 11-12 for all apps you want to include.</w:t>
      </w:r>
    </w:p>
    <w:p w14:paraId="0F34DD81" w14:textId="24502C7E" w:rsidR="00011332" w:rsidRPr="00CF0212" w:rsidRDefault="0001133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Assignments</w:t>
      </w:r>
      <w:r>
        <w:rPr>
          <w:lang w:val="en-US"/>
        </w:rPr>
        <w:t xml:space="preserve"> to continue to the next tab in the wizard.</w:t>
      </w:r>
    </w:p>
    <w:p w14:paraId="11BBA1EB" w14:textId="269F0E2F" w:rsidR="005313D9" w:rsidRDefault="00011332" w:rsidP="00CE6660">
      <w:pPr>
        <w:pStyle w:val="ListParagraph"/>
        <w:numPr>
          <w:ilvl w:val="0"/>
          <w:numId w:val="29"/>
        </w:numPr>
        <w:rPr>
          <w:lang w:val="en-US"/>
        </w:rPr>
      </w:pPr>
      <w:r>
        <w:rPr>
          <w:lang w:val="en-US"/>
        </w:rPr>
        <w:t>On the Assignments tab in the wizard</w:t>
      </w:r>
      <w:r w:rsidR="00475E29">
        <w:rPr>
          <w:lang w:val="en-US"/>
        </w:rPr>
        <w:t xml:space="preserve">, click the </w:t>
      </w:r>
      <w:r w:rsidR="00475E29" w:rsidRPr="00C23AC3">
        <w:rPr>
          <w:b/>
          <w:bCs/>
          <w:lang w:val="en-US"/>
        </w:rPr>
        <w:t xml:space="preserve">+ Add Azure AD </w:t>
      </w:r>
      <w:r w:rsidR="00C23AC3" w:rsidRPr="00C23AC3">
        <w:rPr>
          <w:b/>
          <w:bCs/>
          <w:lang w:val="en-US"/>
        </w:rPr>
        <w:t>users or user groups</w:t>
      </w:r>
      <w:r w:rsidR="00C23AC3">
        <w:rPr>
          <w:lang w:val="en-US"/>
        </w:rPr>
        <w:t xml:space="preserve"> link.</w:t>
      </w:r>
    </w:p>
    <w:p w14:paraId="519409AF" w14:textId="2503A530" w:rsidR="00232DAC" w:rsidRDefault="00232DAC" w:rsidP="00CE6660">
      <w:pPr>
        <w:pStyle w:val="ListParagraph"/>
        <w:numPr>
          <w:ilvl w:val="0"/>
          <w:numId w:val="29"/>
        </w:numPr>
        <w:rPr>
          <w:lang w:val="en-US"/>
        </w:rPr>
      </w:pPr>
      <w:r>
        <w:rPr>
          <w:lang w:val="en-US"/>
        </w:rPr>
        <w:t xml:space="preserve">Search for the </w:t>
      </w:r>
      <w:r w:rsidRPr="008510F8">
        <w:rPr>
          <w:b/>
          <w:bCs/>
          <w:lang w:val="en-US"/>
        </w:rPr>
        <w:t xml:space="preserve">SG-AVD </w:t>
      </w:r>
      <w:r>
        <w:rPr>
          <w:b/>
          <w:bCs/>
          <w:lang w:val="en-US"/>
        </w:rPr>
        <w:t>application</w:t>
      </w:r>
      <w:r w:rsidRPr="008510F8">
        <w:rPr>
          <w:b/>
          <w:bCs/>
          <w:lang w:val="en-US"/>
        </w:rPr>
        <w:t xml:space="preserve"> users</w:t>
      </w:r>
      <w:r>
        <w:rPr>
          <w:lang w:val="en-US"/>
        </w:rPr>
        <w:t xml:space="preserve"> group, select the group and confirm the selection by clicking the </w:t>
      </w:r>
      <w:r w:rsidRPr="008510F8">
        <w:rPr>
          <w:b/>
          <w:bCs/>
          <w:lang w:val="en-US"/>
        </w:rPr>
        <w:t xml:space="preserve">Select </w:t>
      </w:r>
      <w:r>
        <w:rPr>
          <w:lang w:val="en-US"/>
        </w:rPr>
        <w:t>button at the bottom of the page.</w:t>
      </w:r>
    </w:p>
    <w:p w14:paraId="374466BA" w14:textId="77777777" w:rsidR="00232DAC" w:rsidRPr="00253A18" w:rsidRDefault="00232DAC" w:rsidP="00CE6660">
      <w:pPr>
        <w:pStyle w:val="ListParagraph"/>
        <w:numPr>
          <w:ilvl w:val="0"/>
          <w:numId w:val="29"/>
        </w:numPr>
        <w:rPr>
          <w:lang w:val="en-US"/>
        </w:rPr>
      </w:pPr>
      <w:r>
        <w:rPr>
          <w:lang w:val="en-US"/>
        </w:rPr>
        <w:t>Click the X icon in the upper right corner to close the page and go back to the Assignments page.</w:t>
      </w:r>
    </w:p>
    <w:p w14:paraId="02582D75" w14:textId="7A24A7F0" w:rsidR="00871FD4" w:rsidRPr="00CF0212" w:rsidRDefault="00871FD4" w:rsidP="00CE6660">
      <w:pPr>
        <w:pStyle w:val="ListParagraph"/>
        <w:numPr>
          <w:ilvl w:val="0"/>
          <w:numId w:val="29"/>
        </w:numPr>
        <w:rPr>
          <w:lang w:val="en-US"/>
        </w:rPr>
      </w:pPr>
      <w:r>
        <w:rPr>
          <w:lang w:val="en-US"/>
        </w:rPr>
        <w:lastRenderedPageBreak/>
        <w:t xml:space="preserve">Click </w:t>
      </w:r>
      <w:r w:rsidRPr="00083EDE">
        <w:rPr>
          <w:b/>
          <w:bCs/>
          <w:lang w:val="en-US"/>
        </w:rPr>
        <w:t xml:space="preserve">Next : </w:t>
      </w:r>
      <w:r>
        <w:rPr>
          <w:b/>
          <w:bCs/>
          <w:lang w:val="en-US"/>
        </w:rPr>
        <w:t>Workspace</w:t>
      </w:r>
      <w:r>
        <w:rPr>
          <w:lang w:val="en-US"/>
        </w:rPr>
        <w:t xml:space="preserve"> to continue to the next tab in the wizard.</w:t>
      </w:r>
    </w:p>
    <w:p w14:paraId="146BD7DC" w14:textId="629DD7B1" w:rsidR="00C23AC3" w:rsidRDefault="0043572C" w:rsidP="00CE6660">
      <w:pPr>
        <w:pStyle w:val="ListParagraph"/>
        <w:numPr>
          <w:ilvl w:val="0"/>
          <w:numId w:val="29"/>
        </w:numPr>
        <w:rPr>
          <w:lang w:val="en-US"/>
        </w:rPr>
      </w:pPr>
      <w:r>
        <w:rPr>
          <w:lang w:val="en-US"/>
        </w:rPr>
        <w:t xml:space="preserve">Set Register application group to </w:t>
      </w:r>
      <w:r w:rsidRPr="0043572C">
        <w:rPr>
          <w:b/>
          <w:bCs/>
          <w:lang w:val="en-US"/>
        </w:rPr>
        <w:t>Yes</w:t>
      </w:r>
      <w:r w:rsidR="00173D85">
        <w:rPr>
          <w:lang w:val="en-US"/>
        </w:rPr>
        <w:t xml:space="preserve">, the Workspace name will be prefilled as there can only be one </w:t>
      </w:r>
      <w:r w:rsidR="00997162">
        <w:rPr>
          <w:lang w:val="en-US"/>
        </w:rPr>
        <w:t>Workspace been registered per Azure Virtual Desktop host pool.</w:t>
      </w:r>
    </w:p>
    <w:p w14:paraId="69A7D1F0" w14:textId="42D8AAED" w:rsidR="00997162" w:rsidRPr="00CF0212" w:rsidRDefault="00997162" w:rsidP="00CE6660">
      <w:pPr>
        <w:pStyle w:val="ListParagraph"/>
        <w:numPr>
          <w:ilvl w:val="0"/>
          <w:numId w:val="29"/>
        </w:numPr>
        <w:rPr>
          <w:lang w:val="en-US"/>
        </w:rPr>
      </w:pPr>
      <w:r>
        <w:rPr>
          <w:lang w:val="en-US"/>
        </w:rPr>
        <w:t xml:space="preserve">Click </w:t>
      </w:r>
      <w:r w:rsidRPr="00083EDE">
        <w:rPr>
          <w:b/>
          <w:bCs/>
          <w:lang w:val="en-US"/>
        </w:rPr>
        <w:t xml:space="preserve">Next : </w:t>
      </w:r>
      <w:r>
        <w:rPr>
          <w:b/>
          <w:bCs/>
          <w:lang w:val="en-US"/>
        </w:rPr>
        <w:t>Advanced</w:t>
      </w:r>
      <w:r>
        <w:rPr>
          <w:lang w:val="en-US"/>
        </w:rPr>
        <w:t xml:space="preserve"> to continue to the next tab in the wizard.</w:t>
      </w:r>
    </w:p>
    <w:p w14:paraId="53154055" w14:textId="326A2180" w:rsidR="00564C77" w:rsidRDefault="00700FF0" w:rsidP="00CE6660">
      <w:pPr>
        <w:pStyle w:val="ListParagraph"/>
        <w:numPr>
          <w:ilvl w:val="0"/>
          <w:numId w:val="18"/>
        </w:numPr>
        <w:rPr>
          <w:lang w:val="en-US"/>
        </w:rPr>
      </w:pPr>
      <w:r>
        <w:rPr>
          <w:lang w:val="en-US"/>
        </w:rPr>
        <w:t>On the Advanced tab in the wizard, you can enable diagnostic settings</w:t>
      </w:r>
      <w:r w:rsidR="00564C77">
        <w:rPr>
          <w:lang w:val="en-US"/>
        </w:rPr>
        <w:t xml:space="preserve">. For this hands-on-lab, keep the box </w:t>
      </w:r>
      <w:r w:rsidR="00564C77" w:rsidRPr="00575465">
        <w:rPr>
          <w:b/>
          <w:bCs/>
          <w:lang w:val="en-US"/>
        </w:rPr>
        <w:t>unchecked</w:t>
      </w:r>
      <w:r w:rsidR="00564C77">
        <w:rPr>
          <w:lang w:val="en-US"/>
        </w:rPr>
        <w:t xml:space="preserve">. In a </w:t>
      </w:r>
      <w:r w:rsidR="004F4604">
        <w:rPr>
          <w:lang w:val="en-US"/>
        </w:rPr>
        <w:t>real-life</w:t>
      </w:r>
      <w:r w:rsidR="00564C77">
        <w:rPr>
          <w:lang w:val="en-US"/>
        </w:rPr>
        <w:t xml:space="preserve"> scenario these diagnostics logs can be stored in the Log Analytics workspace. But be conscious of what to log as the amount of data has cost impact.</w:t>
      </w:r>
    </w:p>
    <w:p w14:paraId="3930E1FC" w14:textId="1A1CFBC2"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Tags</w:t>
      </w:r>
      <w:r>
        <w:rPr>
          <w:lang w:val="en-US"/>
        </w:rPr>
        <w:t xml:space="preserve"> to continue to the next tab in the wizard</w:t>
      </w:r>
      <w:r w:rsidR="004C5CDF">
        <w:rPr>
          <w:lang w:val="en-US"/>
        </w:rPr>
        <w:t>.</w:t>
      </w:r>
    </w:p>
    <w:p w14:paraId="235A5538" w14:textId="77777777" w:rsidR="00E94383" w:rsidRDefault="00E94383" w:rsidP="00CE6660">
      <w:pPr>
        <w:pStyle w:val="ListParagraph"/>
        <w:numPr>
          <w:ilvl w:val="0"/>
          <w:numId w:val="18"/>
        </w:numPr>
        <w:rPr>
          <w:lang w:val="en-US"/>
        </w:rPr>
      </w:pPr>
      <w:r>
        <w:rPr>
          <w:lang w:val="en-US"/>
        </w:rPr>
        <w:t>Optionally add one or more tags to this resource. Tags can be used for all kind of purposes but are mostly configured to associate resources to a cost center to enable the split of costs.</w:t>
      </w:r>
    </w:p>
    <w:p w14:paraId="5B84028F" w14:textId="64F302F6" w:rsidR="00E94383" w:rsidRPr="00CF0212" w:rsidRDefault="00E94383" w:rsidP="00CE6660">
      <w:pPr>
        <w:pStyle w:val="ListParagraph"/>
        <w:numPr>
          <w:ilvl w:val="0"/>
          <w:numId w:val="18"/>
        </w:numPr>
        <w:rPr>
          <w:lang w:val="en-US"/>
        </w:rPr>
      </w:pPr>
      <w:r>
        <w:rPr>
          <w:lang w:val="en-US"/>
        </w:rPr>
        <w:t xml:space="preserve">Click </w:t>
      </w:r>
      <w:r w:rsidRPr="00083EDE">
        <w:rPr>
          <w:b/>
          <w:bCs/>
          <w:lang w:val="en-US"/>
        </w:rPr>
        <w:t xml:space="preserve">Next : </w:t>
      </w:r>
      <w:r>
        <w:rPr>
          <w:b/>
          <w:bCs/>
          <w:lang w:val="en-US"/>
        </w:rPr>
        <w:t>Review + Create</w:t>
      </w:r>
      <w:r>
        <w:rPr>
          <w:lang w:val="en-US"/>
        </w:rPr>
        <w:t xml:space="preserve"> to continue to the next tab in the wizard</w:t>
      </w:r>
      <w:r w:rsidR="004C5CDF">
        <w:rPr>
          <w:lang w:val="en-US"/>
        </w:rPr>
        <w:t>.</w:t>
      </w:r>
    </w:p>
    <w:p w14:paraId="72631125" w14:textId="60F15415" w:rsidR="00E94383" w:rsidRDefault="00E94383" w:rsidP="00CE6660">
      <w:pPr>
        <w:pStyle w:val="ListParagraph"/>
        <w:numPr>
          <w:ilvl w:val="0"/>
          <w:numId w:val="18"/>
        </w:numPr>
        <w:rPr>
          <w:lang w:val="en-US"/>
        </w:rPr>
      </w:pPr>
      <w:r>
        <w:rPr>
          <w:lang w:val="en-US"/>
        </w:rPr>
        <w:t xml:space="preserve">Review all selections and if all is well, click </w:t>
      </w:r>
      <w:r w:rsidRPr="00C77E0A">
        <w:rPr>
          <w:b/>
          <w:bCs/>
          <w:lang w:val="en-US"/>
        </w:rPr>
        <w:t>Create</w:t>
      </w:r>
      <w:r>
        <w:rPr>
          <w:b/>
          <w:bCs/>
          <w:lang w:val="en-US"/>
        </w:rPr>
        <w:t xml:space="preserve"> </w:t>
      </w:r>
      <w:r w:rsidRPr="00C77E0A">
        <w:rPr>
          <w:lang w:val="en-US"/>
        </w:rPr>
        <w:t>to</w:t>
      </w:r>
      <w:r>
        <w:rPr>
          <w:lang w:val="en-US"/>
        </w:rPr>
        <w:t xml:space="preserve"> deploy the </w:t>
      </w:r>
      <w:r w:rsidR="00E95CF6">
        <w:rPr>
          <w:lang w:val="en-US"/>
        </w:rPr>
        <w:t>Application group</w:t>
      </w:r>
      <w:r>
        <w:rPr>
          <w:lang w:val="en-US"/>
        </w:rPr>
        <w:t>.</w:t>
      </w:r>
    </w:p>
    <w:p w14:paraId="5D95B98B" w14:textId="25339CDF" w:rsidR="00E94383" w:rsidRPr="005B1F32" w:rsidRDefault="00E94383" w:rsidP="00CE6660">
      <w:pPr>
        <w:pStyle w:val="ListParagraph"/>
        <w:numPr>
          <w:ilvl w:val="0"/>
          <w:numId w:val="18"/>
        </w:numPr>
        <w:rPr>
          <w:lang w:val="en-US"/>
        </w:rPr>
      </w:pPr>
      <w:r>
        <w:rPr>
          <w:lang w:val="en-US"/>
        </w:rPr>
        <w:t>A notification will be displayed when the deployment of the resource has been completed.</w:t>
      </w:r>
    </w:p>
    <w:p w14:paraId="53FBE223" w14:textId="77777777" w:rsidR="00E94383" w:rsidRDefault="00E94383" w:rsidP="00E94383">
      <w:pPr>
        <w:rPr>
          <w:lang w:val="en-US"/>
        </w:rPr>
      </w:pPr>
    </w:p>
    <w:p w14:paraId="43072B31" w14:textId="11D0BD31" w:rsidR="00C710A1" w:rsidRPr="00D01C19" w:rsidRDefault="00C710A1" w:rsidP="00C710A1">
      <w:pPr>
        <w:pStyle w:val="Heading2"/>
        <w:rPr>
          <w:lang w:val="en-US"/>
        </w:rPr>
      </w:pPr>
      <w:bookmarkStart w:id="43" w:name="_Toc135824938"/>
      <w:r>
        <w:rPr>
          <w:lang w:val="en-US"/>
        </w:rPr>
        <w:t>Check the Workspace settings</w:t>
      </w:r>
      <w:bookmarkEnd w:id="43"/>
    </w:p>
    <w:p w14:paraId="0510C04F" w14:textId="75EEEAD5" w:rsidR="00C710A1" w:rsidRDefault="00E05B9B" w:rsidP="00C710A1">
      <w:pPr>
        <w:rPr>
          <w:lang w:val="en-US"/>
        </w:rPr>
      </w:pPr>
      <w:r>
        <w:rPr>
          <w:lang w:val="en-US"/>
        </w:rPr>
        <w:t xml:space="preserve">In the previous </w:t>
      </w:r>
      <w:r w:rsidR="00BA67BB">
        <w:rPr>
          <w:lang w:val="en-US"/>
        </w:rPr>
        <w:t>section in this chapter, we’ve created and added Application groups to the Azure Virtual Desktop Workspace. In this section</w:t>
      </w:r>
      <w:r w:rsidR="0075721A">
        <w:rPr>
          <w:lang w:val="en-US"/>
        </w:rPr>
        <w:t>, just for reference</w:t>
      </w:r>
      <w:r w:rsidR="00BA67BB">
        <w:rPr>
          <w:lang w:val="en-US"/>
        </w:rPr>
        <w:t xml:space="preserve"> </w:t>
      </w:r>
      <w:r w:rsidR="0075721A">
        <w:rPr>
          <w:lang w:val="en-US"/>
        </w:rPr>
        <w:t xml:space="preserve">we’ll look into the </w:t>
      </w:r>
      <w:r w:rsidR="009B0972">
        <w:rPr>
          <w:lang w:val="en-US"/>
        </w:rPr>
        <w:t xml:space="preserve">settings of </w:t>
      </w:r>
      <w:r w:rsidR="00AF3340">
        <w:rPr>
          <w:lang w:val="en-US"/>
        </w:rPr>
        <w:t>the</w:t>
      </w:r>
      <w:r w:rsidR="009B0972">
        <w:rPr>
          <w:lang w:val="en-US"/>
        </w:rPr>
        <w:t xml:space="preserve"> Azure Virtual Desktop Workspace</w:t>
      </w:r>
      <w:r w:rsidR="00AF3340">
        <w:rPr>
          <w:lang w:val="en-US"/>
        </w:rPr>
        <w:t xml:space="preserve">, named </w:t>
      </w:r>
      <w:r w:rsidR="008C7BF4">
        <w:rPr>
          <w:lang w:val="en-US"/>
        </w:rPr>
        <w:t>w</w:t>
      </w:r>
      <w:r w:rsidR="000E4909">
        <w:rPr>
          <w:lang w:val="en-US"/>
        </w:rPr>
        <w:t>sp-p-we-01</w:t>
      </w:r>
      <w:r w:rsidR="009B0972">
        <w:rPr>
          <w:lang w:val="en-US"/>
        </w:rPr>
        <w:t xml:space="preserve"> </w:t>
      </w:r>
      <w:r w:rsidR="00AF3340">
        <w:rPr>
          <w:lang w:val="en-US"/>
        </w:rPr>
        <w:t>associated with the Azure Virtual Desktop host pool</w:t>
      </w:r>
      <w:r w:rsidR="0075721A">
        <w:rPr>
          <w:lang w:val="en-US"/>
        </w:rPr>
        <w:t>.</w:t>
      </w:r>
    </w:p>
    <w:p w14:paraId="6EAE5171" w14:textId="77777777" w:rsidR="00C710A1" w:rsidRDefault="00C710A1" w:rsidP="00C710A1">
      <w:pPr>
        <w:rPr>
          <w:lang w:val="en-US"/>
        </w:rPr>
      </w:pPr>
    </w:p>
    <w:p w14:paraId="3077457A" w14:textId="367BCEEC" w:rsidR="00C710A1" w:rsidRDefault="00C710A1" w:rsidP="00C710A1">
      <w:pPr>
        <w:rPr>
          <w:lang w:val="en-US"/>
        </w:rPr>
      </w:pPr>
      <w:r>
        <w:rPr>
          <w:lang w:val="en-US"/>
        </w:rPr>
        <w:t>Go to the Azure Portal (</w:t>
      </w:r>
      <w:hyperlink r:id="rId43"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4C5CDF">
        <w:rPr>
          <w:lang w:val="en-US"/>
        </w:rPr>
        <w:t>.</w:t>
      </w:r>
    </w:p>
    <w:p w14:paraId="6AB122AC" w14:textId="77777777" w:rsidR="00C710A1" w:rsidRDefault="00C710A1" w:rsidP="00CE6660">
      <w:pPr>
        <w:pStyle w:val="ListParagraph"/>
        <w:numPr>
          <w:ilvl w:val="0"/>
          <w:numId w:val="30"/>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288C1A05" w14:textId="0AEA5E02" w:rsidR="00C710A1" w:rsidRDefault="00C710A1" w:rsidP="00CE6660">
      <w:pPr>
        <w:pStyle w:val="ListParagraph"/>
        <w:numPr>
          <w:ilvl w:val="0"/>
          <w:numId w:val="30"/>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C5CDF">
        <w:rPr>
          <w:lang w:val="en-US"/>
        </w:rPr>
        <w:t>.</w:t>
      </w:r>
    </w:p>
    <w:p w14:paraId="21CEFD1F" w14:textId="0D9297C3" w:rsidR="00C710A1" w:rsidRDefault="00C710A1" w:rsidP="00CE6660">
      <w:pPr>
        <w:pStyle w:val="ListParagraph"/>
        <w:numPr>
          <w:ilvl w:val="0"/>
          <w:numId w:val="30"/>
        </w:numPr>
        <w:rPr>
          <w:lang w:val="en-US"/>
        </w:rPr>
      </w:pPr>
      <w:r>
        <w:rPr>
          <w:lang w:val="en-US"/>
        </w:rPr>
        <w:t>On the Azure Virtual Desktop page, in the left hand navigation click “</w:t>
      </w:r>
      <w:r w:rsidR="00AF3340">
        <w:rPr>
          <w:b/>
          <w:bCs/>
          <w:lang w:val="en-US"/>
        </w:rPr>
        <w:t>Workspaces</w:t>
      </w:r>
      <w:r>
        <w:rPr>
          <w:lang w:val="en-US"/>
        </w:rPr>
        <w:t>” under Manage.</w:t>
      </w:r>
    </w:p>
    <w:p w14:paraId="2CA3E75E" w14:textId="1E515B3A" w:rsidR="00AF3340" w:rsidRDefault="00F57513" w:rsidP="00CE6660">
      <w:pPr>
        <w:pStyle w:val="ListParagraph"/>
        <w:numPr>
          <w:ilvl w:val="0"/>
          <w:numId w:val="30"/>
        </w:numPr>
        <w:rPr>
          <w:lang w:val="en-US"/>
        </w:rPr>
      </w:pPr>
      <w:r w:rsidRPr="00F57513">
        <w:rPr>
          <w:b/>
          <w:bCs/>
          <w:lang w:val="en-US"/>
        </w:rPr>
        <w:t>Click</w:t>
      </w:r>
      <w:r>
        <w:rPr>
          <w:lang w:val="en-US"/>
        </w:rPr>
        <w:t xml:space="preserve"> on the </w:t>
      </w:r>
      <w:r w:rsidR="00777FF8">
        <w:rPr>
          <w:b/>
          <w:bCs/>
          <w:lang w:val="en-US"/>
        </w:rPr>
        <w:t>w</w:t>
      </w:r>
      <w:r w:rsidR="000E4909">
        <w:rPr>
          <w:b/>
          <w:bCs/>
          <w:lang w:val="en-US"/>
        </w:rPr>
        <w:t>sp-p-we-01</w:t>
      </w:r>
      <w:r w:rsidRPr="00F57513">
        <w:rPr>
          <w:b/>
          <w:bCs/>
          <w:lang w:val="en-US"/>
        </w:rPr>
        <w:t xml:space="preserve"> resource</w:t>
      </w:r>
      <w:r>
        <w:rPr>
          <w:lang w:val="en-US"/>
        </w:rPr>
        <w:t xml:space="preserve">, the </w:t>
      </w:r>
      <w:r w:rsidR="0012032F">
        <w:rPr>
          <w:lang w:val="en-US"/>
        </w:rPr>
        <w:t>w</w:t>
      </w:r>
      <w:r w:rsidR="000E4909">
        <w:rPr>
          <w:lang w:val="en-US"/>
        </w:rPr>
        <w:t>sp-p-we-01</w:t>
      </w:r>
      <w:r>
        <w:rPr>
          <w:lang w:val="en-US"/>
        </w:rPr>
        <w:t xml:space="preserve"> page opens.</w:t>
      </w:r>
    </w:p>
    <w:p w14:paraId="7871967B" w14:textId="583B026C" w:rsidR="008E77E0" w:rsidRDefault="008E77E0" w:rsidP="00CE6660">
      <w:pPr>
        <w:pStyle w:val="ListParagraph"/>
        <w:numPr>
          <w:ilvl w:val="0"/>
          <w:numId w:val="30"/>
        </w:numPr>
        <w:rPr>
          <w:lang w:val="en-US"/>
        </w:rPr>
      </w:pPr>
      <w:r>
        <w:rPr>
          <w:lang w:val="en-US"/>
        </w:rPr>
        <w:t>On the Workspace page, in the left hand navigation click “</w:t>
      </w:r>
      <w:r>
        <w:rPr>
          <w:b/>
          <w:bCs/>
          <w:lang w:val="en-US"/>
        </w:rPr>
        <w:t>Application groups</w:t>
      </w:r>
      <w:r>
        <w:rPr>
          <w:lang w:val="en-US"/>
        </w:rPr>
        <w:t>” under Manage.</w:t>
      </w:r>
    </w:p>
    <w:p w14:paraId="6CBD83E7" w14:textId="043C1B02" w:rsidR="00F57513" w:rsidRDefault="008E77E0" w:rsidP="00CE6660">
      <w:pPr>
        <w:pStyle w:val="ListParagraph"/>
        <w:numPr>
          <w:ilvl w:val="0"/>
          <w:numId w:val="30"/>
        </w:numPr>
        <w:rPr>
          <w:lang w:val="en-US"/>
        </w:rPr>
      </w:pPr>
      <w:r>
        <w:rPr>
          <w:lang w:val="en-US"/>
        </w:rPr>
        <w:t xml:space="preserve">Note that the 2 Application groups </w:t>
      </w:r>
      <w:r w:rsidR="002E2C06">
        <w:rPr>
          <w:lang w:val="en-US"/>
        </w:rPr>
        <w:t xml:space="preserve">(DAG and AAG) </w:t>
      </w:r>
      <w:r>
        <w:rPr>
          <w:lang w:val="en-US"/>
        </w:rPr>
        <w:t>are associated with this workspace</w:t>
      </w:r>
      <w:r w:rsidR="007E39E0">
        <w:rPr>
          <w:lang w:val="en-US"/>
        </w:rPr>
        <w:t>.</w:t>
      </w:r>
    </w:p>
    <w:p w14:paraId="6A63A542" w14:textId="77777777" w:rsidR="002E2C06" w:rsidRPr="002E2C06" w:rsidRDefault="002E2C06" w:rsidP="002E2C06">
      <w:pPr>
        <w:rPr>
          <w:lang w:val="en-US"/>
        </w:rPr>
      </w:pPr>
    </w:p>
    <w:p w14:paraId="4BC268C3" w14:textId="77777777" w:rsidR="00E60B3E" w:rsidRDefault="00E60B3E" w:rsidP="00DF37DB">
      <w:pPr>
        <w:rPr>
          <w:lang w:val="en-US"/>
        </w:rPr>
      </w:pPr>
    </w:p>
    <w:p w14:paraId="5F757C80" w14:textId="77777777" w:rsidR="00C710A1" w:rsidRDefault="00C710A1" w:rsidP="00DF37DB">
      <w:pPr>
        <w:rPr>
          <w:lang w:val="en-US"/>
        </w:rPr>
      </w:pPr>
    </w:p>
    <w:p w14:paraId="22C27FC7" w14:textId="60BDA4D9" w:rsidR="0035716B" w:rsidRDefault="001370A5" w:rsidP="0035716B">
      <w:pPr>
        <w:pStyle w:val="Heading1"/>
        <w:rPr>
          <w:lang w:val="en-US"/>
        </w:rPr>
      </w:pPr>
      <w:bookmarkStart w:id="44" w:name="_Toc135824939"/>
      <w:r>
        <w:rPr>
          <w:lang w:val="en-US"/>
        </w:rPr>
        <w:lastRenderedPageBreak/>
        <w:t xml:space="preserve">Additional configuration </w:t>
      </w:r>
      <w:r w:rsidR="00A77420">
        <w:rPr>
          <w:lang w:val="en-US"/>
        </w:rPr>
        <w:t>for Azure Active Directory</w:t>
      </w:r>
      <w:r>
        <w:rPr>
          <w:lang w:val="en-US"/>
        </w:rPr>
        <w:t xml:space="preserve"> Azure Virtual Desktop</w:t>
      </w:r>
      <w:bookmarkEnd w:id="44"/>
    </w:p>
    <w:p w14:paraId="6B367653" w14:textId="1ECBED49" w:rsidR="001370A5" w:rsidRDefault="000D4C1E" w:rsidP="00DF37DB">
      <w:pPr>
        <w:rPr>
          <w:lang w:val="en-US"/>
        </w:rPr>
      </w:pPr>
      <w:r>
        <w:rPr>
          <w:lang w:val="en-US"/>
        </w:rPr>
        <w:t xml:space="preserve">To support Azure Virtual Desktop with Azure Active Directory as authentication provider without any </w:t>
      </w:r>
      <w:r w:rsidR="00125757">
        <w:rPr>
          <w:lang w:val="en-US"/>
        </w:rPr>
        <w:t>Directory</w:t>
      </w:r>
      <w:r>
        <w:rPr>
          <w:lang w:val="en-US"/>
        </w:rPr>
        <w:t xml:space="preserve"> </w:t>
      </w:r>
      <w:r w:rsidR="00125757">
        <w:rPr>
          <w:lang w:val="en-US"/>
        </w:rPr>
        <w:t>Services some additional configuration is needed. This chapter describes these additional configuration items.</w:t>
      </w:r>
    </w:p>
    <w:p w14:paraId="387C5052" w14:textId="77777777" w:rsidR="00AA75D2" w:rsidRDefault="00AA75D2" w:rsidP="00CE6660">
      <w:pPr>
        <w:pStyle w:val="ListParagraph"/>
        <w:numPr>
          <w:ilvl w:val="0"/>
          <w:numId w:val="19"/>
        </w:numPr>
        <w:rPr>
          <w:lang w:val="en-US"/>
        </w:rPr>
      </w:pPr>
      <w:r w:rsidRPr="004534A1">
        <w:rPr>
          <w:lang w:val="en-US"/>
        </w:rPr>
        <w:t>Host pool configuration</w:t>
      </w:r>
    </w:p>
    <w:p w14:paraId="71B77FD9" w14:textId="16DE95FD" w:rsidR="0047728B" w:rsidRPr="004534A1" w:rsidRDefault="0047728B" w:rsidP="00CE6660">
      <w:pPr>
        <w:pStyle w:val="ListParagraph"/>
        <w:numPr>
          <w:ilvl w:val="0"/>
          <w:numId w:val="19"/>
        </w:numPr>
        <w:rPr>
          <w:lang w:val="en-US"/>
        </w:rPr>
      </w:pPr>
      <w:r w:rsidRPr="004534A1">
        <w:rPr>
          <w:lang w:val="en-US"/>
        </w:rPr>
        <w:t>Permissions on the Virtual Machine</w:t>
      </w:r>
    </w:p>
    <w:p w14:paraId="443632CF" w14:textId="77777777" w:rsidR="00A16D17" w:rsidRDefault="00A16D17" w:rsidP="00CE6660">
      <w:pPr>
        <w:pStyle w:val="ListParagraph"/>
        <w:numPr>
          <w:ilvl w:val="0"/>
          <w:numId w:val="19"/>
        </w:numPr>
        <w:rPr>
          <w:lang w:val="en-US"/>
        </w:rPr>
      </w:pPr>
      <w:r>
        <w:rPr>
          <w:lang w:val="en-US"/>
        </w:rPr>
        <w:t>Active Directory joined hosts</w:t>
      </w:r>
    </w:p>
    <w:p w14:paraId="1FD048BF" w14:textId="0E2FB707" w:rsidR="0047728B" w:rsidRPr="004534A1" w:rsidRDefault="0047728B" w:rsidP="00CE6660">
      <w:pPr>
        <w:pStyle w:val="ListParagraph"/>
        <w:numPr>
          <w:ilvl w:val="0"/>
          <w:numId w:val="19"/>
        </w:numPr>
        <w:rPr>
          <w:lang w:val="en-US"/>
        </w:rPr>
      </w:pPr>
      <w:r w:rsidRPr="004534A1">
        <w:rPr>
          <w:lang w:val="en-US"/>
        </w:rPr>
        <w:t>User licensing</w:t>
      </w:r>
    </w:p>
    <w:p w14:paraId="0C54575B" w14:textId="06BD1450" w:rsidR="00F177EC" w:rsidRDefault="00F177EC" w:rsidP="00CE6660">
      <w:pPr>
        <w:pStyle w:val="ListParagraph"/>
        <w:numPr>
          <w:ilvl w:val="0"/>
          <w:numId w:val="19"/>
        </w:numPr>
        <w:rPr>
          <w:lang w:val="en-US"/>
        </w:rPr>
      </w:pPr>
      <w:r>
        <w:rPr>
          <w:lang w:val="en-US"/>
        </w:rPr>
        <w:t xml:space="preserve">Conditional Access policy </w:t>
      </w:r>
      <w:r w:rsidR="00D545A9">
        <w:rPr>
          <w:lang w:val="en-US"/>
        </w:rPr>
        <w:t>exception</w:t>
      </w:r>
    </w:p>
    <w:p w14:paraId="5C638F14" w14:textId="77777777" w:rsidR="00D545A9" w:rsidRDefault="00D545A9" w:rsidP="00D545A9">
      <w:pPr>
        <w:rPr>
          <w:lang w:val="en-US"/>
        </w:rPr>
      </w:pPr>
    </w:p>
    <w:p w14:paraId="29AAD9DA" w14:textId="21A22550" w:rsidR="00051FF9" w:rsidRDefault="00051FF9" w:rsidP="009A2D44">
      <w:pPr>
        <w:pStyle w:val="Heading2Numbered"/>
        <w:rPr>
          <w:lang w:val="en-US"/>
        </w:rPr>
      </w:pPr>
      <w:bookmarkStart w:id="45" w:name="_Toc135824940"/>
      <w:bookmarkStart w:id="46" w:name="_Toc117766020"/>
      <w:r>
        <w:rPr>
          <w:lang w:val="en-US"/>
        </w:rPr>
        <w:t>Host pool configuration</w:t>
      </w:r>
      <w:bookmarkEnd w:id="45"/>
    </w:p>
    <w:p w14:paraId="5829A22A" w14:textId="00FB7097" w:rsidR="00051FF9" w:rsidRDefault="00051FF9" w:rsidP="00051FF9">
      <w:pPr>
        <w:rPr>
          <w:lang w:val="en-US"/>
        </w:rPr>
      </w:pPr>
      <w:r>
        <w:rPr>
          <w:lang w:val="en-US"/>
        </w:rPr>
        <w:t>In the Host pool properties</w:t>
      </w:r>
      <w:r w:rsidR="00CB3547">
        <w:rPr>
          <w:lang w:val="en-US"/>
        </w:rPr>
        <w:t>, the RDP properties need to be set to</w:t>
      </w:r>
      <w:r w:rsidR="00110609">
        <w:rPr>
          <w:lang w:val="en-US"/>
        </w:rPr>
        <w:t xml:space="preserve"> use Azure Active Directory to sign in </w:t>
      </w:r>
      <w:r w:rsidR="0024386F">
        <w:rPr>
          <w:lang w:val="en-US"/>
        </w:rPr>
        <w:t>for RDP.</w:t>
      </w:r>
    </w:p>
    <w:p w14:paraId="2CE97DE6" w14:textId="77777777" w:rsidR="0024386F" w:rsidRDefault="0024386F" w:rsidP="00051FF9">
      <w:pPr>
        <w:rPr>
          <w:lang w:val="en-US"/>
        </w:rPr>
      </w:pPr>
    </w:p>
    <w:p w14:paraId="4CCCA954" w14:textId="1811CD68" w:rsidR="005547A2" w:rsidRDefault="005547A2" w:rsidP="005547A2">
      <w:pPr>
        <w:rPr>
          <w:lang w:val="en-US"/>
        </w:rPr>
      </w:pPr>
      <w:r>
        <w:rPr>
          <w:lang w:val="en-US"/>
        </w:rPr>
        <w:t>Go to the Azure Portal (</w:t>
      </w:r>
      <w:hyperlink r:id="rId44"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447538">
        <w:rPr>
          <w:lang w:val="en-US"/>
        </w:rPr>
        <w:t>.</w:t>
      </w:r>
    </w:p>
    <w:p w14:paraId="6288D833" w14:textId="77777777" w:rsidR="005547A2" w:rsidRDefault="005547A2" w:rsidP="00CE6660">
      <w:pPr>
        <w:pStyle w:val="ListParagraph"/>
        <w:numPr>
          <w:ilvl w:val="0"/>
          <w:numId w:val="26"/>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36DB10D1" w14:textId="76DDFAB0" w:rsidR="005547A2" w:rsidRDefault="005547A2" w:rsidP="00CE6660">
      <w:pPr>
        <w:pStyle w:val="ListParagraph"/>
        <w:numPr>
          <w:ilvl w:val="0"/>
          <w:numId w:val="26"/>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447538">
        <w:rPr>
          <w:lang w:val="en-US"/>
        </w:rPr>
        <w:t>.</w:t>
      </w:r>
    </w:p>
    <w:p w14:paraId="42DAF37D" w14:textId="568CE410" w:rsidR="00AD33FD" w:rsidRPr="00AD33FD" w:rsidRDefault="00AD33FD" w:rsidP="00CE6660">
      <w:pPr>
        <w:pStyle w:val="ListParagraph"/>
        <w:numPr>
          <w:ilvl w:val="0"/>
          <w:numId w:val="26"/>
        </w:numPr>
        <w:rPr>
          <w:lang w:val="en-US"/>
        </w:rPr>
      </w:pPr>
      <w:r>
        <w:rPr>
          <w:lang w:val="en-US"/>
        </w:rPr>
        <w:t>On the Azure Virtual Desktop page, in the left hand navigation click “</w:t>
      </w:r>
      <w:r>
        <w:rPr>
          <w:b/>
          <w:bCs/>
          <w:lang w:val="en-US"/>
        </w:rPr>
        <w:t>Host pools</w:t>
      </w:r>
      <w:r>
        <w:rPr>
          <w:lang w:val="en-US"/>
        </w:rPr>
        <w:t>” under Manage.</w:t>
      </w:r>
    </w:p>
    <w:p w14:paraId="0D20F82C" w14:textId="7E01CDB8" w:rsidR="005547A2" w:rsidRDefault="005547A2" w:rsidP="00CE6660">
      <w:pPr>
        <w:pStyle w:val="ListParagraph"/>
        <w:numPr>
          <w:ilvl w:val="0"/>
          <w:numId w:val="26"/>
        </w:numPr>
        <w:rPr>
          <w:lang w:val="en-US"/>
        </w:rPr>
      </w:pPr>
      <w:r>
        <w:rPr>
          <w:lang w:val="en-US"/>
        </w:rPr>
        <w:t xml:space="preserve">On the Azure Virtual Desktop page, click on the host pool created in </w:t>
      </w:r>
      <w:r>
        <w:rPr>
          <w:lang w:val="en-US"/>
        </w:rPr>
        <w:fldChar w:fldCharType="begin"/>
      </w:r>
      <w:r>
        <w:rPr>
          <w:lang w:val="en-US"/>
        </w:rPr>
        <w:instrText xml:space="preserve"> REF _Ref135765537 \r \h </w:instrText>
      </w:r>
      <w:r>
        <w:rPr>
          <w:lang w:val="en-US"/>
        </w:rPr>
      </w:r>
      <w:r>
        <w:rPr>
          <w:lang w:val="en-US"/>
        </w:rPr>
        <w:fldChar w:fldCharType="separate"/>
      </w:r>
      <w:r w:rsidR="00802E86">
        <w:rPr>
          <w:lang w:val="en-US"/>
        </w:rPr>
        <w:t>1</w:t>
      </w:r>
      <w:r>
        <w:rPr>
          <w:lang w:val="en-US"/>
        </w:rPr>
        <w:fldChar w:fldCharType="end"/>
      </w:r>
    </w:p>
    <w:p w14:paraId="7CA21302" w14:textId="5394F474" w:rsidR="005547A2" w:rsidRDefault="005547A2" w:rsidP="00CE6660">
      <w:pPr>
        <w:pStyle w:val="ListParagraph"/>
        <w:numPr>
          <w:ilvl w:val="0"/>
          <w:numId w:val="26"/>
        </w:numPr>
        <w:rPr>
          <w:lang w:val="en-US"/>
        </w:rPr>
      </w:pPr>
      <w:r>
        <w:rPr>
          <w:lang w:val="en-US"/>
        </w:rPr>
        <w:t xml:space="preserve">Click </w:t>
      </w:r>
      <w:r w:rsidRPr="005547A2">
        <w:rPr>
          <w:b/>
          <w:bCs/>
          <w:lang w:val="en-US"/>
        </w:rPr>
        <w:t>RDP Properties</w:t>
      </w:r>
      <w:r>
        <w:rPr>
          <w:lang w:val="en-US"/>
        </w:rPr>
        <w:t xml:space="preserve"> in the left hand navigation under Settings.</w:t>
      </w:r>
    </w:p>
    <w:p w14:paraId="174C433F" w14:textId="186D30A0" w:rsidR="005547A2" w:rsidRDefault="005547A2" w:rsidP="00CE6660">
      <w:pPr>
        <w:pStyle w:val="ListParagraph"/>
        <w:numPr>
          <w:ilvl w:val="0"/>
          <w:numId w:val="26"/>
        </w:numPr>
        <w:rPr>
          <w:lang w:val="en-US"/>
        </w:rPr>
      </w:pPr>
      <w:r w:rsidRPr="010DA4D0">
        <w:rPr>
          <w:lang w:val="en-US"/>
        </w:rPr>
        <w:t xml:space="preserve">On the Connection information tab, set the Azure AD authentication from </w:t>
      </w:r>
      <w:r w:rsidR="0058383D" w:rsidRPr="010DA4D0">
        <w:rPr>
          <w:lang w:val="en-US"/>
        </w:rPr>
        <w:t>“Not configured” to “</w:t>
      </w:r>
      <w:r w:rsidR="175C0C4A" w:rsidRPr="010DA4D0">
        <w:rPr>
          <w:b/>
          <w:bCs/>
          <w:lang w:val="en-US"/>
        </w:rPr>
        <w:t xml:space="preserve">Connections will </w:t>
      </w:r>
      <w:r w:rsidR="0058383D" w:rsidRPr="010DA4D0">
        <w:rPr>
          <w:b/>
          <w:bCs/>
          <w:lang w:val="en-US"/>
        </w:rPr>
        <w:t>use</w:t>
      </w:r>
      <w:r w:rsidR="1E3C3C28" w:rsidRPr="010DA4D0">
        <w:rPr>
          <w:b/>
          <w:bCs/>
          <w:lang w:val="en-US"/>
        </w:rPr>
        <w:t xml:space="preserve"> </w:t>
      </w:r>
      <w:r w:rsidR="0058383D" w:rsidRPr="010DA4D0">
        <w:rPr>
          <w:b/>
          <w:bCs/>
          <w:lang w:val="en-US"/>
        </w:rPr>
        <w:t xml:space="preserve">Azure AD authentication to </w:t>
      </w:r>
      <w:r w:rsidR="172D5B74" w:rsidRPr="010DA4D0">
        <w:rPr>
          <w:b/>
          <w:bCs/>
          <w:lang w:val="en-US"/>
        </w:rPr>
        <w:t xml:space="preserve">provide Single </w:t>
      </w:r>
      <w:r w:rsidR="0058383D" w:rsidRPr="010DA4D0">
        <w:rPr>
          <w:b/>
          <w:bCs/>
          <w:lang w:val="en-US"/>
        </w:rPr>
        <w:t>sign</w:t>
      </w:r>
      <w:r w:rsidR="4D16D2F6" w:rsidRPr="010DA4D0">
        <w:rPr>
          <w:b/>
          <w:bCs/>
          <w:lang w:val="en-US"/>
        </w:rPr>
        <w:t>-on</w:t>
      </w:r>
      <w:r w:rsidR="0058383D" w:rsidRPr="010DA4D0">
        <w:rPr>
          <w:lang w:val="en-US"/>
        </w:rPr>
        <w:t>”</w:t>
      </w:r>
      <w:r w:rsidR="007635BC" w:rsidRPr="010DA4D0">
        <w:rPr>
          <w:lang w:val="en-US"/>
        </w:rPr>
        <w:t>.</w:t>
      </w:r>
    </w:p>
    <w:p w14:paraId="3EAC5238" w14:textId="56973E6C" w:rsidR="624C06AA" w:rsidRDefault="624C06AA" w:rsidP="010DA4D0">
      <w:pPr>
        <w:pStyle w:val="ListParagraph"/>
        <w:numPr>
          <w:ilvl w:val="0"/>
          <w:numId w:val="26"/>
        </w:numPr>
        <w:rPr>
          <w:lang w:val="en-US"/>
        </w:rPr>
      </w:pPr>
      <w:r w:rsidRPr="010DA4D0">
        <w:rPr>
          <w:lang w:val="en-US"/>
        </w:rPr>
        <w:t>Leave the next option “Credential Security Support Provider”</w:t>
      </w:r>
      <w:r w:rsidR="72AADFDA" w:rsidRPr="010DA4D0">
        <w:rPr>
          <w:lang w:val="en-US"/>
        </w:rPr>
        <w:t xml:space="preserve"> </w:t>
      </w:r>
      <w:r w:rsidRPr="010DA4D0">
        <w:rPr>
          <w:lang w:val="en-US"/>
        </w:rPr>
        <w:t xml:space="preserve">to the default </w:t>
      </w:r>
      <w:r w:rsidRPr="010DA4D0">
        <w:rPr>
          <w:b/>
          <w:bCs/>
          <w:lang w:val="en-US"/>
        </w:rPr>
        <w:t xml:space="preserve">“RDP will use </w:t>
      </w:r>
      <w:proofErr w:type="spellStart"/>
      <w:r w:rsidRPr="010DA4D0">
        <w:rPr>
          <w:b/>
          <w:bCs/>
          <w:lang w:val="en-US"/>
        </w:rPr>
        <w:t>CredSSP</w:t>
      </w:r>
      <w:proofErr w:type="spellEnd"/>
      <w:r w:rsidRPr="010DA4D0">
        <w:rPr>
          <w:b/>
          <w:bCs/>
          <w:lang w:val="en-US"/>
        </w:rPr>
        <w:t xml:space="preserve"> if the operating system supports </w:t>
      </w:r>
      <w:proofErr w:type="spellStart"/>
      <w:r w:rsidRPr="010DA4D0">
        <w:rPr>
          <w:b/>
          <w:bCs/>
          <w:lang w:val="en-US"/>
        </w:rPr>
        <w:t>CredSSP</w:t>
      </w:r>
      <w:proofErr w:type="spellEnd"/>
      <w:r w:rsidRPr="010DA4D0">
        <w:rPr>
          <w:lang w:val="en-US"/>
        </w:rPr>
        <w:t>”</w:t>
      </w:r>
    </w:p>
    <w:p w14:paraId="66EA5592" w14:textId="56E327CB" w:rsidR="1A883AEF" w:rsidRDefault="1A883AEF" w:rsidP="010DA4D0">
      <w:pPr>
        <w:pStyle w:val="ListParagraph"/>
        <w:numPr>
          <w:ilvl w:val="0"/>
          <w:numId w:val="26"/>
        </w:numPr>
        <w:rPr>
          <w:lang w:val="en-US"/>
        </w:rPr>
      </w:pPr>
      <w:r w:rsidRPr="010DA4D0">
        <w:rPr>
          <w:lang w:val="en-US"/>
        </w:rPr>
        <w:t xml:space="preserve">Check the options available under the tabs “Session </w:t>
      </w:r>
      <w:proofErr w:type="spellStart"/>
      <w:r w:rsidRPr="010DA4D0">
        <w:rPr>
          <w:lang w:val="en-US"/>
        </w:rPr>
        <w:t>behaviour</w:t>
      </w:r>
      <w:proofErr w:type="spellEnd"/>
      <w:r w:rsidRPr="010DA4D0">
        <w:rPr>
          <w:lang w:val="en-US"/>
        </w:rPr>
        <w:t xml:space="preserve">", “Device Redirection”, “Display Settings” and “Advanced”. </w:t>
      </w:r>
    </w:p>
    <w:p w14:paraId="6F8348C2" w14:textId="01E4A59F" w:rsidR="1A883AEF" w:rsidRDefault="1A883AEF" w:rsidP="010DA4D0">
      <w:pPr>
        <w:pStyle w:val="ListParagraph"/>
        <w:numPr>
          <w:ilvl w:val="0"/>
          <w:numId w:val="26"/>
        </w:numPr>
        <w:rPr>
          <w:lang w:val="en-US"/>
        </w:rPr>
      </w:pPr>
      <w:r w:rsidRPr="010DA4D0">
        <w:rPr>
          <w:lang w:val="en-US"/>
        </w:rPr>
        <w:t>Leave all other options as is;</w:t>
      </w:r>
    </w:p>
    <w:p w14:paraId="52D45EB3" w14:textId="5E21A77E" w:rsidR="0058383D" w:rsidRDefault="0058383D" w:rsidP="00CE6660">
      <w:pPr>
        <w:pStyle w:val="ListParagraph"/>
        <w:numPr>
          <w:ilvl w:val="0"/>
          <w:numId w:val="26"/>
        </w:numPr>
        <w:rPr>
          <w:lang w:val="en-US"/>
        </w:rPr>
      </w:pPr>
      <w:r w:rsidRPr="010DA4D0">
        <w:rPr>
          <w:lang w:val="en-US"/>
        </w:rPr>
        <w:t>Click</w:t>
      </w:r>
      <w:r w:rsidR="007635BC" w:rsidRPr="010DA4D0">
        <w:rPr>
          <w:lang w:val="en-US"/>
        </w:rPr>
        <w:t xml:space="preserve"> </w:t>
      </w:r>
      <w:r w:rsidR="007635BC" w:rsidRPr="010DA4D0">
        <w:rPr>
          <w:b/>
          <w:bCs/>
          <w:lang w:val="en-US"/>
        </w:rPr>
        <w:t>Save</w:t>
      </w:r>
      <w:r w:rsidR="007635BC" w:rsidRPr="010DA4D0">
        <w:rPr>
          <w:lang w:val="en-US"/>
        </w:rPr>
        <w:t xml:space="preserve"> to confirm the new setting.</w:t>
      </w:r>
    </w:p>
    <w:p w14:paraId="6598CCC5" w14:textId="77777777" w:rsidR="0024386F" w:rsidRPr="00051FF9" w:rsidRDefault="0024386F" w:rsidP="00051FF9">
      <w:pPr>
        <w:rPr>
          <w:lang w:val="en-US"/>
        </w:rPr>
      </w:pPr>
    </w:p>
    <w:p w14:paraId="2024E127" w14:textId="6FB5207D" w:rsidR="00D91819" w:rsidRDefault="00D91819" w:rsidP="009A2D44">
      <w:pPr>
        <w:pStyle w:val="Heading2Numbered"/>
        <w:rPr>
          <w:lang w:val="en-US"/>
        </w:rPr>
      </w:pPr>
      <w:bookmarkStart w:id="47" w:name="_Toc135824941"/>
      <w:r>
        <w:rPr>
          <w:lang w:val="en-US"/>
        </w:rPr>
        <w:t>Permissions on the Virtual Machines</w:t>
      </w:r>
      <w:r w:rsidR="00E72BCC">
        <w:rPr>
          <w:lang w:val="en-US"/>
        </w:rPr>
        <w:t xml:space="preserve"> &amp; </w:t>
      </w:r>
      <w:proofErr w:type="spellStart"/>
      <w:r w:rsidR="00E97A21">
        <w:rPr>
          <w:lang w:val="en-US"/>
        </w:rPr>
        <w:t>AADJoined</w:t>
      </w:r>
      <w:proofErr w:type="spellEnd"/>
      <w:r w:rsidR="00E97A21">
        <w:rPr>
          <w:lang w:val="en-US"/>
        </w:rPr>
        <w:t xml:space="preserve"> check</w:t>
      </w:r>
      <w:bookmarkEnd w:id="47"/>
    </w:p>
    <w:p w14:paraId="4A24C329" w14:textId="7D500FBC" w:rsidR="00D91819" w:rsidRDefault="00C738C7" w:rsidP="00D91819">
      <w:pPr>
        <w:rPr>
          <w:lang w:val="en-US"/>
        </w:rPr>
      </w:pPr>
      <w:r>
        <w:rPr>
          <w:lang w:val="en-US"/>
        </w:rPr>
        <w:t xml:space="preserve">As </w:t>
      </w:r>
      <w:r w:rsidR="00010F2B">
        <w:rPr>
          <w:lang w:val="en-US"/>
        </w:rPr>
        <w:t>Azure Active Directory is used as authen</w:t>
      </w:r>
      <w:r w:rsidR="001C3F4E">
        <w:rPr>
          <w:lang w:val="en-US"/>
        </w:rPr>
        <w:t xml:space="preserve">tication and authorization provider, the users who will use the Azure Virtual Desktop </w:t>
      </w:r>
      <w:r w:rsidR="00D05239">
        <w:rPr>
          <w:lang w:val="en-US"/>
        </w:rPr>
        <w:t xml:space="preserve">Virtual Machines need permissions to logon to these Virtual Machines. The minimal set of permissions needed for is the </w:t>
      </w:r>
      <w:r w:rsidR="00FA4F65">
        <w:rPr>
          <w:lang w:val="en-US"/>
        </w:rPr>
        <w:t xml:space="preserve">“Virtual Machine User Login” role. </w:t>
      </w:r>
    </w:p>
    <w:p w14:paraId="460A3D8E" w14:textId="28DE0476" w:rsidR="00DC37F2" w:rsidRDefault="00DC37F2" w:rsidP="00D91819">
      <w:pPr>
        <w:rPr>
          <w:lang w:val="en-US"/>
        </w:rPr>
      </w:pPr>
      <w:r>
        <w:rPr>
          <w:lang w:val="en-US"/>
        </w:rPr>
        <w:lastRenderedPageBreak/>
        <w:t>The following instructions on assigning permissions to the Virtual Machines in the host pools needs to be performed for every Azure Virtual Desktop Virtual Machine.</w:t>
      </w:r>
    </w:p>
    <w:p w14:paraId="541F10D8" w14:textId="77777777" w:rsidR="004F4604" w:rsidRDefault="004F4604" w:rsidP="00D91819">
      <w:pPr>
        <w:rPr>
          <w:lang w:val="en-US"/>
        </w:rPr>
      </w:pPr>
    </w:p>
    <w:p w14:paraId="75D8FAB3" w14:textId="4E740635" w:rsidR="00E97A21" w:rsidRDefault="00E97A21" w:rsidP="00D91819">
      <w:pPr>
        <w:rPr>
          <w:lang w:val="en-US"/>
        </w:rPr>
      </w:pPr>
      <w:r>
        <w:rPr>
          <w:lang w:val="en-US"/>
        </w:rPr>
        <w:t xml:space="preserve">Next to this the </w:t>
      </w:r>
      <w:r w:rsidR="00535532">
        <w:rPr>
          <w:lang w:val="en-US"/>
        </w:rPr>
        <w:t>Virtual Machine</w:t>
      </w:r>
      <w:r>
        <w:rPr>
          <w:lang w:val="en-US"/>
        </w:rPr>
        <w:t>s need to be Azure Active Directory joined</w:t>
      </w:r>
      <w:r w:rsidR="00535532">
        <w:rPr>
          <w:lang w:val="en-US"/>
        </w:rPr>
        <w:t>, as this configuration check has to be performed on every Virtual Machine, these steps will be combined to reduce clicking in the Azure Portal</w:t>
      </w:r>
      <w:r w:rsidR="00E72C46">
        <w:rPr>
          <w:lang w:val="en-US"/>
        </w:rPr>
        <w:t>.</w:t>
      </w:r>
    </w:p>
    <w:p w14:paraId="36B3FB4D" w14:textId="77777777" w:rsidR="00292A50" w:rsidRDefault="00292A50" w:rsidP="00D91819">
      <w:pPr>
        <w:rPr>
          <w:lang w:val="en-US"/>
        </w:rPr>
      </w:pPr>
    </w:p>
    <w:p w14:paraId="5FC458DF" w14:textId="0D3646C2" w:rsidR="00292A50" w:rsidRDefault="00292A50" w:rsidP="00292A50">
      <w:pPr>
        <w:rPr>
          <w:lang w:val="en-US"/>
        </w:rPr>
      </w:pPr>
      <w:r>
        <w:rPr>
          <w:lang w:val="en-US"/>
        </w:rPr>
        <w:t>Go to the Azure Portal (</w:t>
      </w:r>
      <w:hyperlink r:id="rId45"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401797">
        <w:rPr>
          <w:lang w:val="en-US"/>
        </w:rPr>
        <w:t>.</w:t>
      </w:r>
    </w:p>
    <w:p w14:paraId="67DE1150" w14:textId="77777777" w:rsidR="00292A50" w:rsidRDefault="00292A50" w:rsidP="00CE6660">
      <w:pPr>
        <w:pStyle w:val="ListParagraph"/>
        <w:numPr>
          <w:ilvl w:val="0"/>
          <w:numId w:val="34"/>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avd</w:t>
      </w:r>
      <w:proofErr w:type="spellEnd"/>
      <w:r>
        <w:rPr>
          <w:lang w:val="en-US"/>
        </w:rPr>
        <w:t>”.</w:t>
      </w:r>
    </w:p>
    <w:p w14:paraId="4D4B22C6" w14:textId="027DB5DC" w:rsidR="00292A50" w:rsidRDefault="00292A50" w:rsidP="00CE6660">
      <w:pPr>
        <w:pStyle w:val="ListParagraph"/>
        <w:numPr>
          <w:ilvl w:val="0"/>
          <w:numId w:val="34"/>
        </w:numPr>
        <w:rPr>
          <w:lang w:val="en-US"/>
        </w:rPr>
      </w:pPr>
      <w:r>
        <w:rPr>
          <w:lang w:val="en-US"/>
        </w:rPr>
        <w:t xml:space="preserve">In the </w:t>
      </w:r>
      <w:r w:rsidRPr="00083EDE">
        <w:rPr>
          <w:b/>
          <w:bCs/>
          <w:lang w:val="en-US"/>
        </w:rPr>
        <w:t>search results</w:t>
      </w:r>
      <w:r>
        <w:rPr>
          <w:lang w:val="en-US"/>
        </w:rPr>
        <w:t>, click “</w:t>
      </w:r>
      <w:r>
        <w:rPr>
          <w:b/>
          <w:bCs/>
          <w:lang w:val="en-US"/>
        </w:rPr>
        <w:t>Azure Virtual Desktop</w:t>
      </w:r>
      <w:r>
        <w:rPr>
          <w:lang w:val="en-US"/>
        </w:rPr>
        <w:t>” under “Services”, the Azure Virtual Desktop page will open</w:t>
      </w:r>
      <w:r w:rsidR="006369E7">
        <w:rPr>
          <w:lang w:val="en-US"/>
        </w:rPr>
        <w:t>.</w:t>
      </w:r>
    </w:p>
    <w:p w14:paraId="3E1ADE87" w14:textId="3D9803C9" w:rsidR="00CF6C14" w:rsidRPr="00CF6C14" w:rsidRDefault="00CF6C14" w:rsidP="00CE6660">
      <w:pPr>
        <w:pStyle w:val="ListParagraph"/>
        <w:numPr>
          <w:ilvl w:val="0"/>
          <w:numId w:val="34"/>
        </w:numPr>
        <w:rPr>
          <w:lang w:val="en-US"/>
        </w:rPr>
      </w:pPr>
      <w:r>
        <w:rPr>
          <w:lang w:val="en-US"/>
        </w:rPr>
        <w:t>On the Azure Virtual Desktop page, in the left hand navigation click “</w:t>
      </w:r>
      <w:r>
        <w:rPr>
          <w:b/>
          <w:bCs/>
          <w:lang w:val="en-US"/>
        </w:rPr>
        <w:t>Host pools</w:t>
      </w:r>
      <w:r>
        <w:rPr>
          <w:lang w:val="en-US"/>
        </w:rPr>
        <w:t>” under Manage.</w:t>
      </w:r>
    </w:p>
    <w:p w14:paraId="7E16A781" w14:textId="76454868" w:rsidR="00C342D5" w:rsidRDefault="00292A50" w:rsidP="00CE6660">
      <w:pPr>
        <w:pStyle w:val="ListParagraph"/>
        <w:numPr>
          <w:ilvl w:val="0"/>
          <w:numId w:val="34"/>
        </w:numPr>
        <w:rPr>
          <w:lang w:val="en-US"/>
        </w:rPr>
      </w:pPr>
      <w:r>
        <w:rPr>
          <w:lang w:val="en-US"/>
        </w:rPr>
        <w:t xml:space="preserve">On the Azure Virtual Desktop page, click </w:t>
      </w:r>
      <w:r w:rsidR="00FE7FB0">
        <w:rPr>
          <w:lang w:val="en-US"/>
        </w:rPr>
        <w:t xml:space="preserve">on the host pool created in </w:t>
      </w:r>
      <w:r w:rsidR="00A02D3F">
        <w:rPr>
          <w:lang w:val="en-US"/>
        </w:rPr>
        <w:fldChar w:fldCharType="begin"/>
      </w:r>
      <w:r w:rsidR="00A02D3F">
        <w:rPr>
          <w:lang w:val="en-US"/>
        </w:rPr>
        <w:instrText xml:space="preserve"> REF _Ref135765537 \r \h </w:instrText>
      </w:r>
      <w:r w:rsidR="00A02D3F">
        <w:rPr>
          <w:lang w:val="en-US"/>
        </w:rPr>
      </w:r>
      <w:r w:rsidR="00A02D3F">
        <w:rPr>
          <w:lang w:val="en-US"/>
        </w:rPr>
        <w:fldChar w:fldCharType="separate"/>
      </w:r>
      <w:r w:rsidR="00802E86">
        <w:rPr>
          <w:lang w:val="en-US"/>
        </w:rPr>
        <w:t>1</w:t>
      </w:r>
      <w:r w:rsidR="00A02D3F">
        <w:rPr>
          <w:lang w:val="en-US"/>
        </w:rPr>
        <w:fldChar w:fldCharType="end"/>
      </w:r>
    </w:p>
    <w:p w14:paraId="1B78619A" w14:textId="77777777" w:rsidR="005C69EA" w:rsidRDefault="005C69EA" w:rsidP="00CE6660">
      <w:pPr>
        <w:pStyle w:val="ListParagraph"/>
        <w:numPr>
          <w:ilvl w:val="0"/>
          <w:numId w:val="34"/>
        </w:numPr>
        <w:rPr>
          <w:lang w:val="en-US"/>
        </w:rPr>
      </w:pPr>
      <w:r>
        <w:rPr>
          <w:lang w:val="en-US"/>
        </w:rPr>
        <w:t xml:space="preserve">Under Virtual Machines in the middle of the page, Click on </w:t>
      </w:r>
      <w:r w:rsidRPr="005C69EA">
        <w:rPr>
          <w:b/>
          <w:bCs/>
          <w:lang w:val="en-US"/>
        </w:rPr>
        <w:t>Total machines</w:t>
      </w:r>
      <w:r>
        <w:rPr>
          <w:lang w:val="en-US"/>
        </w:rPr>
        <w:t>, a screen with an overview of the Virtual Machines in the host pool is displayed.</w:t>
      </w:r>
    </w:p>
    <w:p w14:paraId="668360ED" w14:textId="2BB66E7F" w:rsidR="004E7C2C" w:rsidRDefault="00EC26E5" w:rsidP="00CE6660">
      <w:pPr>
        <w:pStyle w:val="ListParagraph"/>
        <w:numPr>
          <w:ilvl w:val="0"/>
          <w:numId w:val="34"/>
        </w:numPr>
        <w:rPr>
          <w:lang w:val="en-US"/>
        </w:rPr>
      </w:pPr>
      <w:r>
        <w:rPr>
          <w:lang w:val="en-US"/>
        </w:rPr>
        <w:t xml:space="preserve">Click on the first </w:t>
      </w:r>
      <w:r w:rsidR="004E7C2C">
        <w:rPr>
          <w:lang w:val="en-US"/>
        </w:rPr>
        <w:t>Virtual Machine, named &lt;prefix&gt;-0</w:t>
      </w:r>
      <w:r w:rsidR="006369E7">
        <w:rPr>
          <w:lang w:val="en-US"/>
        </w:rPr>
        <w:t>.</w:t>
      </w:r>
    </w:p>
    <w:p w14:paraId="10E67C95" w14:textId="663DF86C" w:rsidR="00316061" w:rsidRDefault="1609B8FD" w:rsidP="00CE6660">
      <w:pPr>
        <w:pStyle w:val="ListParagraph"/>
        <w:numPr>
          <w:ilvl w:val="0"/>
          <w:numId w:val="34"/>
        </w:numPr>
        <w:rPr>
          <w:lang w:val="en-US"/>
        </w:rPr>
      </w:pPr>
      <w:r w:rsidRPr="010DA4D0">
        <w:rPr>
          <w:lang w:val="en-US"/>
        </w:rPr>
        <w:t xml:space="preserve">On the summary page, </w:t>
      </w:r>
      <w:r w:rsidRPr="010DA4D0">
        <w:rPr>
          <w:b/>
          <w:bCs/>
          <w:lang w:val="en-US"/>
        </w:rPr>
        <w:t>click again on the name of the Virtual Machine</w:t>
      </w:r>
      <w:r w:rsidRPr="010DA4D0">
        <w:rPr>
          <w:lang w:val="en-US"/>
        </w:rPr>
        <w:t>, which leads you to its homepage.</w:t>
      </w:r>
    </w:p>
    <w:p w14:paraId="78E21EF0" w14:textId="77777777" w:rsidR="006E645E" w:rsidRDefault="00316061" w:rsidP="00CE6660">
      <w:pPr>
        <w:pStyle w:val="ListParagraph"/>
        <w:numPr>
          <w:ilvl w:val="0"/>
          <w:numId w:val="34"/>
        </w:numPr>
        <w:rPr>
          <w:lang w:val="en-US"/>
        </w:rPr>
      </w:pPr>
      <w:r>
        <w:rPr>
          <w:lang w:val="en-US"/>
        </w:rPr>
        <w:t xml:space="preserve">Click </w:t>
      </w:r>
      <w:r w:rsidRPr="00316061">
        <w:rPr>
          <w:b/>
          <w:bCs/>
          <w:lang w:val="en-US"/>
        </w:rPr>
        <w:t>Access Control (IAM)</w:t>
      </w:r>
      <w:r>
        <w:rPr>
          <w:lang w:val="en-US"/>
        </w:rPr>
        <w:t xml:space="preserve"> in the left hand navigation</w:t>
      </w:r>
      <w:r w:rsidR="006E645E">
        <w:rPr>
          <w:lang w:val="en-US"/>
        </w:rPr>
        <w:t>.</w:t>
      </w:r>
    </w:p>
    <w:p w14:paraId="5681D14E" w14:textId="25F030BE" w:rsidR="00292A50" w:rsidRDefault="006E645E" w:rsidP="00CE6660">
      <w:pPr>
        <w:pStyle w:val="ListParagraph"/>
        <w:numPr>
          <w:ilvl w:val="0"/>
          <w:numId w:val="34"/>
        </w:numPr>
        <w:rPr>
          <w:lang w:val="en-US"/>
        </w:rPr>
      </w:pPr>
      <w:r w:rsidRPr="010DA4D0">
        <w:rPr>
          <w:lang w:val="en-US"/>
        </w:rPr>
        <w:t xml:space="preserve">Click on the </w:t>
      </w:r>
      <w:r w:rsidR="00292A50" w:rsidRPr="010DA4D0">
        <w:rPr>
          <w:lang w:val="en-US"/>
        </w:rPr>
        <w:t>“</w:t>
      </w:r>
      <w:r w:rsidRPr="010DA4D0">
        <w:rPr>
          <w:b/>
          <w:bCs/>
          <w:lang w:val="en-US"/>
        </w:rPr>
        <w:t>Add</w:t>
      </w:r>
      <w:r w:rsidR="00292A50" w:rsidRPr="010DA4D0">
        <w:rPr>
          <w:lang w:val="en-US"/>
        </w:rPr>
        <w:t>” button</w:t>
      </w:r>
      <w:r w:rsidR="24FAB026" w:rsidRPr="010DA4D0">
        <w:rPr>
          <w:lang w:val="en-US"/>
        </w:rPr>
        <w:t xml:space="preserve"> and choose “</w:t>
      </w:r>
      <w:r w:rsidR="24FAB026" w:rsidRPr="010DA4D0">
        <w:rPr>
          <w:b/>
          <w:bCs/>
          <w:lang w:val="en-US"/>
        </w:rPr>
        <w:t>Add role assignment</w:t>
      </w:r>
      <w:r w:rsidR="24FAB026" w:rsidRPr="010DA4D0">
        <w:rPr>
          <w:lang w:val="en-US"/>
        </w:rPr>
        <w:t>”</w:t>
      </w:r>
    </w:p>
    <w:p w14:paraId="1951E324" w14:textId="35755C8D" w:rsidR="00200CD9" w:rsidRPr="00CE19CF" w:rsidRDefault="00200CD9" w:rsidP="00CE6660">
      <w:pPr>
        <w:pStyle w:val="ListParagraph"/>
        <w:numPr>
          <w:ilvl w:val="0"/>
          <w:numId w:val="34"/>
        </w:numPr>
        <w:rPr>
          <w:lang w:val="en-US"/>
        </w:rPr>
      </w:pPr>
      <w:r w:rsidRPr="010DA4D0">
        <w:rPr>
          <w:lang w:val="en-US"/>
        </w:rPr>
        <w:t>On the Add role assignment wizard</w:t>
      </w:r>
      <w:r w:rsidR="00D66B2F" w:rsidRPr="010DA4D0">
        <w:rPr>
          <w:lang w:val="en-US"/>
        </w:rPr>
        <w:t xml:space="preserve">, search for the </w:t>
      </w:r>
      <w:r w:rsidR="00D66B2F" w:rsidRPr="010DA4D0">
        <w:rPr>
          <w:b/>
          <w:bCs/>
          <w:lang w:val="en-US"/>
        </w:rPr>
        <w:t>Virtual Machine User login</w:t>
      </w:r>
      <w:r w:rsidR="00D66B2F" w:rsidRPr="010DA4D0">
        <w:rPr>
          <w:lang w:val="en-US"/>
        </w:rPr>
        <w:t xml:space="preserve"> role</w:t>
      </w:r>
      <w:r w:rsidR="007D0DBA" w:rsidRPr="010DA4D0">
        <w:rPr>
          <w:lang w:val="en-US"/>
        </w:rPr>
        <w:t xml:space="preserve">, select this role and click </w:t>
      </w:r>
      <w:r w:rsidR="00CE19CF" w:rsidRPr="010DA4D0">
        <w:rPr>
          <w:b/>
          <w:bCs/>
          <w:lang w:val="en-US"/>
        </w:rPr>
        <w:t>Next</w:t>
      </w:r>
      <w:r w:rsidR="00E622A8" w:rsidRPr="010DA4D0">
        <w:rPr>
          <w:lang w:val="en-US"/>
        </w:rPr>
        <w:t>.</w:t>
      </w:r>
    </w:p>
    <w:p w14:paraId="5C0C2F98" w14:textId="4E4E5718" w:rsidR="00CE19CF" w:rsidRPr="00713152" w:rsidRDefault="00CE19CF" w:rsidP="00CE6660">
      <w:pPr>
        <w:pStyle w:val="ListParagraph"/>
        <w:numPr>
          <w:ilvl w:val="0"/>
          <w:numId w:val="34"/>
        </w:numPr>
        <w:rPr>
          <w:lang w:val="en-US"/>
        </w:rPr>
      </w:pPr>
      <w:r w:rsidRPr="010DA4D0">
        <w:rPr>
          <w:lang w:val="en-US"/>
        </w:rPr>
        <w:t xml:space="preserve">On the Members tab, keep Assign Access to on </w:t>
      </w:r>
      <w:r w:rsidRPr="010DA4D0">
        <w:rPr>
          <w:b/>
          <w:bCs/>
          <w:lang w:val="en-US"/>
        </w:rPr>
        <w:t>User,</w:t>
      </w:r>
      <w:r w:rsidR="00390A3C" w:rsidRPr="010DA4D0">
        <w:rPr>
          <w:b/>
          <w:bCs/>
          <w:lang w:val="en-US"/>
        </w:rPr>
        <w:t xml:space="preserve"> </w:t>
      </w:r>
      <w:r w:rsidRPr="010DA4D0">
        <w:rPr>
          <w:b/>
          <w:bCs/>
          <w:lang w:val="en-US"/>
        </w:rPr>
        <w:t>group, or service principal</w:t>
      </w:r>
    </w:p>
    <w:p w14:paraId="532D5E7E" w14:textId="22EB1769" w:rsidR="00713152" w:rsidRDefault="00713152" w:rsidP="00CE6660">
      <w:pPr>
        <w:pStyle w:val="ListParagraph"/>
        <w:numPr>
          <w:ilvl w:val="0"/>
          <w:numId w:val="34"/>
        </w:numPr>
        <w:rPr>
          <w:lang w:val="en-US"/>
        </w:rPr>
      </w:pPr>
      <w:r w:rsidRPr="010DA4D0">
        <w:rPr>
          <w:lang w:val="en-US"/>
        </w:rPr>
        <w:t xml:space="preserve">Click </w:t>
      </w:r>
      <w:r w:rsidRPr="010DA4D0">
        <w:rPr>
          <w:b/>
          <w:bCs/>
          <w:lang w:val="en-US"/>
        </w:rPr>
        <w:t>+ Select members</w:t>
      </w:r>
      <w:r w:rsidRPr="010DA4D0">
        <w:rPr>
          <w:lang w:val="en-US"/>
        </w:rPr>
        <w:t>.</w:t>
      </w:r>
    </w:p>
    <w:p w14:paraId="55F80895" w14:textId="2933A062" w:rsidR="00713152" w:rsidRDefault="00C73981" w:rsidP="00CE6660">
      <w:pPr>
        <w:pStyle w:val="ListParagraph"/>
        <w:numPr>
          <w:ilvl w:val="0"/>
          <w:numId w:val="34"/>
        </w:numPr>
        <w:rPr>
          <w:lang w:val="en-US"/>
        </w:rPr>
      </w:pPr>
      <w:r>
        <w:rPr>
          <w:lang w:val="en-US"/>
        </w:rPr>
        <w:t xml:space="preserve">Search for </w:t>
      </w:r>
      <w:r w:rsidR="002B7E25">
        <w:rPr>
          <w:lang w:val="en-US"/>
        </w:rPr>
        <w:t>“</w:t>
      </w:r>
      <w:r w:rsidR="007419D1">
        <w:rPr>
          <w:lang w:val="en-US"/>
        </w:rPr>
        <w:t>SG</w:t>
      </w:r>
      <w:r w:rsidR="002B7E25">
        <w:rPr>
          <w:lang w:val="en-US"/>
        </w:rPr>
        <w:t xml:space="preserve">-AVD” this will retrieve both AVD </w:t>
      </w:r>
      <w:r w:rsidR="00901939">
        <w:rPr>
          <w:lang w:val="en-US"/>
        </w:rPr>
        <w:t xml:space="preserve">related groups created in section </w:t>
      </w:r>
      <w:r w:rsidR="00901939">
        <w:rPr>
          <w:lang w:val="en-US"/>
        </w:rPr>
        <w:fldChar w:fldCharType="begin"/>
      </w:r>
      <w:r w:rsidR="00901939">
        <w:rPr>
          <w:lang w:val="en-US"/>
        </w:rPr>
        <w:instrText xml:space="preserve"> REF _Ref135766477 \r \h </w:instrText>
      </w:r>
      <w:r w:rsidR="00901939">
        <w:rPr>
          <w:lang w:val="en-US"/>
        </w:rPr>
      </w:r>
      <w:r w:rsidR="00901939">
        <w:rPr>
          <w:lang w:val="en-US"/>
        </w:rPr>
        <w:fldChar w:fldCharType="separate"/>
      </w:r>
      <w:r w:rsidR="00802E86">
        <w:rPr>
          <w:lang w:val="en-US"/>
        </w:rPr>
        <w:t>1</w:t>
      </w:r>
      <w:r w:rsidR="00901939">
        <w:rPr>
          <w:lang w:val="en-US"/>
        </w:rPr>
        <w:fldChar w:fldCharType="end"/>
      </w:r>
      <w:r w:rsidR="00901939">
        <w:rPr>
          <w:lang w:val="en-US"/>
        </w:rPr>
        <w:t xml:space="preserve">, </w:t>
      </w:r>
      <w:r w:rsidR="00901939">
        <w:rPr>
          <w:lang w:val="en-US"/>
        </w:rPr>
        <w:fldChar w:fldCharType="begin"/>
      </w:r>
      <w:r w:rsidR="00901939">
        <w:rPr>
          <w:lang w:val="en-US"/>
        </w:rPr>
        <w:instrText xml:space="preserve"> REF _Ref135766480 \h </w:instrText>
      </w:r>
      <w:r w:rsidR="00901939">
        <w:rPr>
          <w:lang w:val="en-US"/>
        </w:rPr>
      </w:r>
      <w:r w:rsidR="00901939">
        <w:rPr>
          <w:lang w:val="en-US"/>
        </w:rPr>
        <w:fldChar w:fldCharType="separate"/>
      </w:r>
      <w:r w:rsidR="00802E86">
        <w:rPr>
          <w:lang w:val="en-US"/>
        </w:rPr>
        <w:t>Create groups</w:t>
      </w:r>
      <w:r w:rsidR="00901939">
        <w:rPr>
          <w:lang w:val="en-US"/>
        </w:rPr>
        <w:fldChar w:fldCharType="end"/>
      </w:r>
      <w:r w:rsidR="00901939">
        <w:rPr>
          <w:lang w:val="en-US"/>
        </w:rPr>
        <w:t xml:space="preserve">. Select both </w:t>
      </w:r>
      <w:r w:rsidR="00901939" w:rsidRPr="00EB1FB5">
        <w:rPr>
          <w:b/>
          <w:bCs/>
          <w:lang w:val="en-US"/>
        </w:rPr>
        <w:t>g</w:t>
      </w:r>
      <w:r w:rsidR="00EB1FB5" w:rsidRPr="00EB1FB5">
        <w:rPr>
          <w:b/>
          <w:bCs/>
          <w:lang w:val="en-US"/>
        </w:rPr>
        <w:t>roups</w:t>
      </w:r>
      <w:r w:rsidR="00EB1FB5">
        <w:rPr>
          <w:lang w:val="en-US"/>
        </w:rPr>
        <w:t xml:space="preserve"> and</w:t>
      </w:r>
      <w:r w:rsidR="002B7E25">
        <w:rPr>
          <w:lang w:val="en-US"/>
        </w:rPr>
        <w:t xml:space="preserve"> </w:t>
      </w:r>
      <w:r w:rsidR="00EB1FB5">
        <w:rPr>
          <w:lang w:val="en-US"/>
        </w:rPr>
        <w:t xml:space="preserve">confirm by clicking the </w:t>
      </w:r>
      <w:r w:rsidR="00EB1FB5" w:rsidRPr="00EB1FB5">
        <w:rPr>
          <w:b/>
          <w:bCs/>
          <w:lang w:val="en-US"/>
        </w:rPr>
        <w:t>Select</w:t>
      </w:r>
      <w:r w:rsidR="007419D1">
        <w:rPr>
          <w:lang w:val="en-US"/>
        </w:rPr>
        <w:t>-</w:t>
      </w:r>
      <w:r w:rsidR="00EB1FB5">
        <w:rPr>
          <w:lang w:val="en-US"/>
        </w:rPr>
        <w:t>button at the bottom of the page.</w:t>
      </w:r>
    </w:p>
    <w:p w14:paraId="35FCD2B7" w14:textId="2893C25F" w:rsidR="00A17397" w:rsidRDefault="00A17397" w:rsidP="00CE6660">
      <w:pPr>
        <w:pStyle w:val="ListParagraph"/>
        <w:numPr>
          <w:ilvl w:val="0"/>
          <w:numId w:val="34"/>
        </w:numPr>
        <w:rPr>
          <w:lang w:val="en-US"/>
        </w:rPr>
      </w:pPr>
      <w:r w:rsidRPr="010DA4D0">
        <w:rPr>
          <w:lang w:val="en-US"/>
        </w:rPr>
        <w:t xml:space="preserve">Click </w:t>
      </w:r>
      <w:r w:rsidRPr="010DA4D0">
        <w:rPr>
          <w:b/>
          <w:bCs/>
          <w:lang w:val="en-US"/>
        </w:rPr>
        <w:t>Next</w:t>
      </w:r>
      <w:r w:rsidRPr="010DA4D0">
        <w:rPr>
          <w:lang w:val="en-US"/>
        </w:rPr>
        <w:t>.</w:t>
      </w:r>
    </w:p>
    <w:p w14:paraId="083A9D48" w14:textId="77777777" w:rsidR="003167FE" w:rsidRDefault="00A17397" w:rsidP="00CE6660">
      <w:pPr>
        <w:pStyle w:val="ListParagraph"/>
        <w:numPr>
          <w:ilvl w:val="0"/>
          <w:numId w:val="34"/>
        </w:numPr>
        <w:rPr>
          <w:lang w:val="en-US"/>
        </w:rPr>
      </w:pPr>
      <w:r w:rsidRPr="010DA4D0">
        <w:rPr>
          <w:lang w:val="en-US"/>
        </w:rPr>
        <w:t xml:space="preserve">Click the </w:t>
      </w:r>
      <w:r w:rsidRPr="010DA4D0">
        <w:rPr>
          <w:b/>
          <w:bCs/>
          <w:lang w:val="en-US"/>
        </w:rPr>
        <w:t>Review + assign</w:t>
      </w:r>
      <w:r w:rsidRPr="010DA4D0">
        <w:rPr>
          <w:lang w:val="en-US"/>
        </w:rPr>
        <w:t xml:space="preserve"> button</w:t>
      </w:r>
      <w:r w:rsidR="003167FE" w:rsidRPr="010DA4D0">
        <w:rPr>
          <w:lang w:val="en-US"/>
        </w:rPr>
        <w:t>.</w:t>
      </w:r>
    </w:p>
    <w:p w14:paraId="4BB08296" w14:textId="25FB00F4" w:rsidR="003167FE" w:rsidRDefault="003167FE" w:rsidP="00CE6660">
      <w:pPr>
        <w:pStyle w:val="ListParagraph"/>
        <w:numPr>
          <w:ilvl w:val="0"/>
          <w:numId w:val="34"/>
        </w:numPr>
        <w:rPr>
          <w:lang w:val="en-US"/>
        </w:rPr>
      </w:pPr>
      <w:r w:rsidRPr="010DA4D0">
        <w:rPr>
          <w:lang w:val="en-US"/>
        </w:rPr>
        <w:t>A notification will be displayed when the assignments have been completed.</w:t>
      </w:r>
    </w:p>
    <w:p w14:paraId="666CCAED" w14:textId="4A3012B7" w:rsidR="00CC5337" w:rsidRDefault="00CC5337" w:rsidP="00CE6660">
      <w:pPr>
        <w:pStyle w:val="ListParagraph"/>
        <w:numPr>
          <w:ilvl w:val="0"/>
          <w:numId w:val="34"/>
        </w:numPr>
        <w:rPr>
          <w:lang w:val="en-US"/>
        </w:rPr>
      </w:pPr>
      <w:r w:rsidRPr="010DA4D0">
        <w:rPr>
          <w:lang w:val="en-US"/>
        </w:rPr>
        <w:t xml:space="preserve">Click </w:t>
      </w:r>
      <w:r w:rsidRPr="010DA4D0">
        <w:rPr>
          <w:b/>
          <w:bCs/>
          <w:lang w:val="en-US"/>
        </w:rPr>
        <w:t>Extensions + applications</w:t>
      </w:r>
      <w:r w:rsidRPr="010DA4D0">
        <w:rPr>
          <w:lang w:val="en-US"/>
        </w:rPr>
        <w:t xml:space="preserve"> in the </w:t>
      </w:r>
      <w:r w:rsidR="2FF2BD03" w:rsidRPr="010DA4D0">
        <w:rPr>
          <w:lang w:val="en-US"/>
        </w:rPr>
        <w:t>left-hand</w:t>
      </w:r>
      <w:r w:rsidRPr="010DA4D0">
        <w:rPr>
          <w:lang w:val="en-US"/>
        </w:rPr>
        <w:t xml:space="preserve"> navigation under Settings.</w:t>
      </w:r>
    </w:p>
    <w:p w14:paraId="750BF2C1" w14:textId="3EAF2645" w:rsidR="00CC5337" w:rsidRDefault="00CC5337" w:rsidP="00CE6660">
      <w:pPr>
        <w:pStyle w:val="ListParagraph"/>
        <w:numPr>
          <w:ilvl w:val="0"/>
          <w:numId w:val="34"/>
        </w:numPr>
        <w:rPr>
          <w:lang w:val="en-US"/>
        </w:rPr>
      </w:pPr>
      <w:r w:rsidRPr="010DA4D0">
        <w:rPr>
          <w:lang w:val="en-US"/>
        </w:rPr>
        <w:t xml:space="preserve">Check or the </w:t>
      </w:r>
      <w:proofErr w:type="spellStart"/>
      <w:r w:rsidRPr="010DA4D0">
        <w:rPr>
          <w:lang w:val="en-US"/>
        </w:rPr>
        <w:t>AADLoginforWindows</w:t>
      </w:r>
      <w:proofErr w:type="spellEnd"/>
      <w:r w:rsidRPr="010DA4D0">
        <w:rPr>
          <w:lang w:val="en-US"/>
        </w:rPr>
        <w:t xml:space="preserve"> extension is available.</w:t>
      </w:r>
    </w:p>
    <w:p w14:paraId="2997FCB0" w14:textId="639BA16A" w:rsidR="00A17397" w:rsidRDefault="00563BD4" w:rsidP="00CE6660">
      <w:pPr>
        <w:pStyle w:val="ListParagraph"/>
        <w:numPr>
          <w:ilvl w:val="0"/>
          <w:numId w:val="34"/>
        </w:numPr>
        <w:rPr>
          <w:lang w:val="en-US"/>
        </w:rPr>
      </w:pPr>
      <w:r w:rsidRPr="010DA4D0">
        <w:rPr>
          <w:lang w:val="en-US"/>
        </w:rPr>
        <w:t xml:space="preserve">Repeat steps 5 – </w:t>
      </w:r>
      <w:r w:rsidR="00E722FD" w:rsidRPr="010DA4D0">
        <w:rPr>
          <w:lang w:val="en-US"/>
        </w:rPr>
        <w:t>18</w:t>
      </w:r>
      <w:r w:rsidRPr="010DA4D0">
        <w:rPr>
          <w:lang w:val="en-US"/>
        </w:rPr>
        <w:t xml:space="preserve"> for every other Virtual Machine in the host pool</w:t>
      </w:r>
      <w:r w:rsidR="003C685C" w:rsidRPr="010DA4D0">
        <w:rPr>
          <w:lang w:val="en-US"/>
        </w:rPr>
        <w:t>.</w:t>
      </w:r>
    </w:p>
    <w:p w14:paraId="74977749" w14:textId="77777777" w:rsidR="00895496" w:rsidRPr="00895496" w:rsidRDefault="00895496" w:rsidP="00895496">
      <w:pPr>
        <w:rPr>
          <w:lang w:val="en-US"/>
        </w:rPr>
      </w:pPr>
    </w:p>
    <w:p w14:paraId="2A7B85AF" w14:textId="11945712" w:rsidR="00292A50" w:rsidRDefault="00895496" w:rsidP="00D91819">
      <w:pPr>
        <w:rPr>
          <w:lang w:val="en-US"/>
        </w:rPr>
      </w:pPr>
      <w:r w:rsidRPr="00895496">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6"/>
                    <a:stretch>
                      <a:fillRect/>
                    </a:stretch>
                  </pic:blipFill>
                  <pic:spPr>
                    <a:xfrm>
                      <a:off x="0" y="0"/>
                      <a:ext cx="5984875" cy="2703195"/>
                    </a:xfrm>
                    <a:prstGeom prst="rect">
                      <a:avLst/>
                    </a:prstGeom>
                  </pic:spPr>
                </pic:pic>
              </a:graphicData>
            </a:graphic>
          </wp:inline>
        </w:drawing>
      </w:r>
    </w:p>
    <w:p w14:paraId="6A1E2452" w14:textId="3CA5F81A" w:rsidR="00083669" w:rsidRDefault="00083669" w:rsidP="00D91819">
      <w:pPr>
        <w:rPr>
          <w:lang w:val="en-US"/>
        </w:rPr>
      </w:pPr>
      <w:r>
        <w:rPr>
          <w:lang w:val="en-US"/>
        </w:rPr>
        <w:t xml:space="preserve">In </w:t>
      </w:r>
      <w:r w:rsidR="00EE28E9">
        <w:rPr>
          <w:lang w:val="en-US"/>
        </w:rPr>
        <w:t xml:space="preserve">case the installation of the Virtual Machine extension has failed, </w:t>
      </w:r>
      <w:r w:rsidR="0058433E">
        <w:rPr>
          <w:lang w:val="en-US"/>
        </w:rPr>
        <w:t xml:space="preserve">use the following link </w:t>
      </w:r>
      <w:hyperlink r:id="rId47" w:anchor="troubleshoot-deployment-problems" w:history="1">
        <w:r w:rsidR="0058433E" w:rsidRPr="0058433E">
          <w:rPr>
            <w:rStyle w:val="Hyperlink"/>
            <w:lang w:val="en-US"/>
          </w:rPr>
          <w:t>Troubleshoot deployment problems</w:t>
        </w:r>
      </w:hyperlink>
      <w:r w:rsidR="0058433E">
        <w:rPr>
          <w:lang w:val="en-US"/>
        </w:rPr>
        <w:t>.</w:t>
      </w:r>
    </w:p>
    <w:p w14:paraId="06D2D0A3" w14:textId="0CD45DF2" w:rsidR="009A2D44" w:rsidRPr="00573DDF" w:rsidRDefault="00965CB8" w:rsidP="009A2D44">
      <w:pPr>
        <w:pStyle w:val="Heading2Numbered"/>
        <w:rPr>
          <w:lang w:val="en-US"/>
        </w:rPr>
      </w:pPr>
      <w:bookmarkStart w:id="48" w:name="_Toc135824942"/>
      <w:r>
        <w:rPr>
          <w:lang w:val="en-US"/>
        </w:rPr>
        <w:t xml:space="preserve">Assign </w:t>
      </w:r>
      <w:bookmarkEnd w:id="46"/>
      <w:r>
        <w:rPr>
          <w:lang w:val="en-US"/>
        </w:rPr>
        <w:t>licenses</w:t>
      </w:r>
      <w:bookmarkEnd w:id="48"/>
    </w:p>
    <w:p w14:paraId="2C75E593" w14:textId="3AE4F7E8" w:rsidR="009A2D44" w:rsidRPr="00573DDF" w:rsidRDefault="00965CB8" w:rsidP="00D141DF">
      <w:pPr>
        <w:rPr>
          <w:lang w:val="en-US"/>
        </w:rPr>
      </w:pPr>
      <w:r>
        <w:rPr>
          <w:lang w:val="en-US"/>
        </w:rPr>
        <w:t>Although it is possible to assign licenses to individuals</w:t>
      </w:r>
      <w:r w:rsidR="00354CFD">
        <w:rPr>
          <w:lang w:val="en-US"/>
        </w:rPr>
        <w:t>, it is easier to assign the licenses to a group.</w:t>
      </w:r>
      <w:r w:rsidR="0032652A">
        <w:rPr>
          <w:lang w:val="en-US"/>
        </w:rPr>
        <w:t xml:space="preserve"> In this hands-on-lab we will assign the license for the usage of Windows Enterprise to the group</w:t>
      </w:r>
      <w:r w:rsidR="007B451E">
        <w:rPr>
          <w:lang w:val="en-US"/>
        </w:rPr>
        <w:t>s</w:t>
      </w:r>
      <w:r w:rsidR="00733D72">
        <w:rPr>
          <w:lang w:val="en-US"/>
        </w:rPr>
        <w:t xml:space="preserve"> </w:t>
      </w:r>
      <w:r w:rsidR="007B451E">
        <w:rPr>
          <w:lang w:val="en-US"/>
        </w:rPr>
        <w:t>“</w:t>
      </w:r>
      <w:r w:rsidR="00733D72">
        <w:rPr>
          <w:lang w:val="en-US"/>
        </w:rPr>
        <w:t>SG-AVD workspace users</w:t>
      </w:r>
      <w:r w:rsidR="007B451E">
        <w:rPr>
          <w:lang w:val="en-US"/>
        </w:rPr>
        <w:t>”</w:t>
      </w:r>
      <w:r w:rsidR="00733D72">
        <w:rPr>
          <w:lang w:val="en-US"/>
        </w:rPr>
        <w:t xml:space="preserve"> and </w:t>
      </w:r>
      <w:r w:rsidR="007B451E">
        <w:rPr>
          <w:lang w:val="en-US"/>
        </w:rPr>
        <w:t>“</w:t>
      </w:r>
      <w:r w:rsidR="00733D72">
        <w:rPr>
          <w:lang w:val="en-US"/>
        </w:rPr>
        <w:t>SG-AVD</w:t>
      </w:r>
      <w:r w:rsidR="00E35B60">
        <w:rPr>
          <w:lang w:val="en-US"/>
        </w:rPr>
        <w:t xml:space="preserve"> application users</w:t>
      </w:r>
      <w:r w:rsidR="007B451E">
        <w:rPr>
          <w:lang w:val="en-US"/>
        </w:rPr>
        <w:t>”</w:t>
      </w:r>
      <w:r w:rsidR="00E35B60">
        <w:rPr>
          <w:lang w:val="en-US"/>
        </w:rPr>
        <w:t xml:space="preserve">. </w:t>
      </w:r>
    </w:p>
    <w:p w14:paraId="41F4FBC3" w14:textId="77777777" w:rsidR="009A2D44" w:rsidRDefault="009A2D44" w:rsidP="009A2D44">
      <w:pPr>
        <w:rPr>
          <w:lang w:val="en-US"/>
        </w:rPr>
      </w:pPr>
    </w:p>
    <w:p w14:paraId="0A81174F" w14:textId="2F04E2B1" w:rsidR="00D141DF" w:rsidRDefault="00D141DF" w:rsidP="00D141DF">
      <w:pPr>
        <w:rPr>
          <w:lang w:val="en-US"/>
        </w:rPr>
      </w:pPr>
      <w:r>
        <w:rPr>
          <w:lang w:val="en-US"/>
        </w:rPr>
        <w:t>Go to the Azure Portal (</w:t>
      </w:r>
      <w:hyperlink r:id="rId48"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E622A8">
        <w:rPr>
          <w:lang w:val="en-US"/>
        </w:rPr>
        <w:t>.</w:t>
      </w:r>
    </w:p>
    <w:p w14:paraId="1567FB22" w14:textId="77777777" w:rsidR="00D141DF" w:rsidRDefault="00D141DF" w:rsidP="00CE6660">
      <w:pPr>
        <w:pStyle w:val="ListParagraph"/>
        <w:numPr>
          <w:ilvl w:val="0"/>
          <w:numId w:val="22"/>
        </w:numPr>
        <w:rPr>
          <w:lang w:val="en-US"/>
        </w:rPr>
      </w:pPr>
      <w:r>
        <w:rPr>
          <w:lang w:val="en-US"/>
        </w:rPr>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5119FB20" w14:textId="7C7A0A31" w:rsidR="00D141DF" w:rsidRDefault="00D141DF" w:rsidP="00CE6660">
      <w:pPr>
        <w:pStyle w:val="ListParagraph"/>
        <w:numPr>
          <w:ilvl w:val="0"/>
          <w:numId w:val="22"/>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r w:rsidR="009C5B35">
        <w:rPr>
          <w:lang w:val="en-US"/>
        </w:rPr>
        <w:t>.</w:t>
      </w:r>
    </w:p>
    <w:p w14:paraId="55C1E528" w14:textId="140E3852" w:rsidR="00D141DF" w:rsidRPr="00253A18" w:rsidRDefault="00D141DF" w:rsidP="00CE6660">
      <w:pPr>
        <w:pStyle w:val="ListParagraph"/>
        <w:numPr>
          <w:ilvl w:val="0"/>
          <w:numId w:val="22"/>
        </w:numPr>
        <w:rPr>
          <w:lang w:val="en-US"/>
        </w:rPr>
      </w:pPr>
      <w:r w:rsidRPr="00253A18">
        <w:rPr>
          <w:lang w:val="en-US"/>
        </w:rPr>
        <w:t>On the Azure Active Directory page, in the left hand navigation , under manage, click “</w:t>
      </w:r>
      <w:r w:rsidRPr="00253A18">
        <w:rPr>
          <w:b/>
          <w:bCs/>
          <w:lang w:val="en-US"/>
        </w:rPr>
        <w:t>Groups</w:t>
      </w:r>
      <w:r w:rsidRPr="00253A18">
        <w:rPr>
          <w:lang w:val="en-US"/>
        </w:rPr>
        <w:t>”.</w:t>
      </w:r>
    </w:p>
    <w:p w14:paraId="6E6B4CFE" w14:textId="1D0C90A2"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kern w:val="0"/>
          <w:lang w:val="en-US"/>
          <w14:ligatures w14:val="none"/>
        </w:rPr>
        <w:t xml:space="preserve"> </w:t>
      </w:r>
      <w:r w:rsidR="009A2D44" w:rsidRPr="00573DDF">
        <w:rPr>
          <w:b/>
          <w:bCs/>
          <w:kern w:val="0"/>
          <w:lang w:val="en-US"/>
          <w14:ligatures w14:val="none"/>
        </w:rPr>
        <w:t>SG-</w:t>
      </w:r>
      <w:r w:rsidRPr="00253A18">
        <w:t xml:space="preserve"> </w:t>
      </w:r>
      <w:r w:rsidRPr="00253A18">
        <w:rPr>
          <w:b/>
          <w:bCs/>
          <w:kern w:val="0"/>
          <w:lang w:val="en-US"/>
          <w14:ligatures w14:val="none"/>
        </w:rPr>
        <w:t>AVD workspace users</w:t>
      </w:r>
      <w:r w:rsidR="009A2D44" w:rsidRPr="00573DDF">
        <w:rPr>
          <w:kern w:val="0"/>
          <w:lang w:val="en-US"/>
          <w14:ligatures w14:val="none"/>
        </w:rPr>
        <w:t>.</w:t>
      </w:r>
    </w:p>
    <w:p w14:paraId="25758E5B" w14:textId="3142891E" w:rsidR="009A2D44" w:rsidRPr="00573DDF" w:rsidRDefault="00EF04D3" w:rsidP="00CE6660">
      <w:pPr>
        <w:numPr>
          <w:ilvl w:val="0"/>
          <w:numId w:val="22"/>
        </w:numPr>
        <w:contextualSpacing/>
        <w:rPr>
          <w:kern w:val="0"/>
          <w:lang w:val="en-US"/>
          <w14:ligatures w14:val="none"/>
        </w:rPr>
      </w:pPr>
      <w:r>
        <w:rPr>
          <w:lang w:val="en-US"/>
        </w:rPr>
        <w:t>I</w:t>
      </w:r>
      <w:r w:rsidRPr="00253A18">
        <w:rPr>
          <w:lang w:val="en-US"/>
        </w:rPr>
        <w:t xml:space="preserve">n the left hand navigation , under manage, click </w:t>
      </w:r>
      <w:r w:rsidR="009A2D44" w:rsidRPr="00573DDF">
        <w:rPr>
          <w:b/>
          <w:bCs/>
          <w:kern w:val="0"/>
          <w:lang w:val="en-US"/>
          <w14:ligatures w14:val="none"/>
        </w:rPr>
        <w:t>Licen</w:t>
      </w:r>
      <w:r w:rsidR="00253A18">
        <w:rPr>
          <w:b/>
          <w:bCs/>
          <w:kern w:val="0"/>
          <w:lang w:val="en-US"/>
          <w14:ligatures w14:val="none"/>
        </w:rPr>
        <w:t>ses</w:t>
      </w:r>
      <w:r w:rsidR="009A2D44" w:rsidRPr="00573DDF">
        <w:rPr>
          <w:kern w:val="0"/>
          <w:lang w:val="en-US"/>
          <w14:ligatures w14:val="none"/>
        </w:rPr>
        <w:t>.</w:t>
      </w:r>
    </w:p>
    <w:p w14:paraId="29E30A0F" w14:textId="38FC02FE" w:rsidR="009A2D44" w:rsidRPr="00573DDF" w:rsidRDefault="00253A18"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sidR="0029337C">
        <w:rPr>
          <w:b/>
          <w:bCs/>
          <w:kern w:val="0"/>
          <w:lang w:val="en-US"/>
          <w14:ligatures w14:val="none"/>
        </w:rPr>
        <w:t>Assignments</w:t>
      </w:r>
      <w:r w:rsidR="00F623D8">
        <w:rPr>
          <w:kern w:val="0"/>
          <w:lang w:val="en-US"/>
          <w14:ligatures w14:val="none"/>
        </w:rPr>
        <w:t xml:space="preserve"> in the top menu bar</w:t>
      </w:r>
      <w:r w:rsidR="009C5B35" w:rsidRPr="009C5B35">
        <w:rPr>
          <w:kern w:val="0"/>
          <w:lang w:val="en-US"/>
          <w14:ligatures w14:val="none"/>
        </w:rPr>
        <w:t>.</w:t>
      </w:r>
    </w:p>
    <w:p w14:paraId="0605A27E" w14:textId="0ACA9E41" w:rsidR="009A2D44" w:rsidRPr="00573DDF" w:rsidRDefault="009A2D44" w:rsidP="00CE6660">
      <w:pPr>
        <w:numPr>
          <w:ilvl w:val="0"/>
          <w:numId w:val="22"/>
        </w:numPr>
        <w:contextualSpacing/>
        <w:rPr>
          <w:kern w:val="0"/>
          <w:lang w:val="en-US"/>
          <w14:ligatures w14:val="none"/>
        </w:rPr>
      </w:pPr>
      <w:r w:rsidRPr="00573DDF">
        <w:rPr>
          <w:kern w:val="0"/>
          <w:lang w:val="en-US"/>
          <w14:ligatures w14:val="none"/>
        </w:rPr>
        <w:t xml:space="preserve">Select </w:t>
      </w:r>
      <w:r w:rsidR="00420153">
        <w:rPr>
          <w:b/>
          <w:bCs/>
          <w:kern w:val="0"/>
          <w:lang w:val="en-US"/>
          <w14:ligatures w14:val="none"/>
        </w:rPr>
        <w:t>Windows 10/11</w:t>
      </w:r>
      <w:r w:rsidR="004F4266">
        <w:rPr>
          <w:b/>
          <w:bCs/>
          <w:kern w:val="0"/>
          <w:lang w:val="en-US"/>
          <w14:ligatures w14:val="none"/>
        </w:rPr>
        <w:t xml:space="preserve"> Enterprise</w:t>
      </w:r>
      <w:r w:rsidRPr="00573DDF">
        <w:rPr>
          <w:kern w:val="0"/>
          <w:lang w:val="en-US"/>
          <w14:ligatures w14:val="none"/>
        </w:rPr>
        <w:t>.</w:t>
      </w:r>
    </w:p>
    <w:p w14:paraId="64C5522A" w14:textId="38944818" w:rsidR="009A2D44" w:rsidRPr="00573DDF" w:rsidRDefault="004F4266" w:rsidP="00CE6660">
      <w:pPr>
        <w:numPr>
          <w:ilvl w:val="0"/>
          <w:numId w:val="22"/>
        </w:numPr>
        <w:contextualSpacing/>
        <w:rPr>
          <w:kern w:val="0"/>
          <w:lang w:val="en-US"/>
          <w14:ligatures w14:val="none"/>
        </w:rPr>
      </w:pPr>
      <w:r>
        <w:rPr>
          <w:kern w:val="0"/>
          <w:lang w:val="en-US"/>
          <w14:ligatures w14:val="none"/>
        </w:rPr>
        <w:t>Click</w:t>
      </w:r>
      <w:r w:rsidR="009A2D44" w:rsidRPr="00573DDF">
        <w:rPr>
          <w:b/>
          <w:bCs/>
          <w:kern w:val="0"/>
          <w:lang w:val="en-US"/>
          <w14:ligatures w14:val="none"/>
        </w:rPr>
        <w:t xml:space="preserve"> </w:t>
      </w:r>
      <w:r>
        <w:rPr>
          <w:b/>
          <w:bCs/>
          <w:kern w:val="0"/>
          <w:lang w:val="en-US"/>
          <w14:ligatures w14:val="none"/>
        </w:rPr>
        <w:t>Save</w:t>
      </w:r>
      <w:r w:rsidR="009C5B35" w:rsidRPr="009C5B35">
        <w:rPr>
          <w:kern w:val="0"/>
          <w:lang w:val="en-US"/>
          <w14:ligatures w14:val="none"/>
        </w:rPr>
        <w:t>.</w:t>
      </w:r>
    </w:p>
    <w:p w14:paraId="00EE00EF" w14:textId="389B15DF" w:rsidR="009A2D44" w:rsidRPr="00573DDF" w:rsidRDefault="001D0DB8" w:rsidP="00CE6660">
      <w:pPr>
        <w:numPr>
          <w:ilvl w:val="0"/>
          <w:numId w:val="22"/>
        </w:numPr>
        <w:contextualSpacing/>
        <w:rPr>
          <w:kern w:val="0"/>
          <w:lang w:val="en-US"/>
          <w14:ligatures w14:val="none"/>
        </w:rPr>
      </w:pPr>
      <w:r>
        <w:rPr>
          <w:kern w:val="0"/>
          <w:lang w:val="en-US"/>
          <w14:ligatures w14:val="none"/>
        </w:rPr>
        <w:t>Click twic</w:t>
      </w:r>
      <w:r w:rsidR="00BB624D">
        <w:rPr>
          <w:kern w:val="0"/>
          <w:lang w:val="en-US"/>
          <w14:ligatures w14:val="none"/>
        </w:rPr>
        <w:t>e</w:t>
      </w:r>
      <w:r>
        <w:rPr>
          <w:kern w:val="0"/>
          <w:lang w:val="en-US"/>
          <w14:ligatures w14:val="none"/>
        </w:rPr>
        <w:t xml:space="preserve"> </w:t>
      </w:r>
      <w:r w:rsidR="00BB624D">
        <w:rPr>
          <w:kern w:val="0"/>
          <w:lang w:val="en-US"/>
          <w14:ligatures w14:val="none"/>
        </w:rPr>
        <w:t>on the</w:t>
      </w:r>
      <w:r w:rsidR="009A2D44" w:rsidRPr="00573DDF">
        <w:rPr>
          <w:kern w:val="0"/>
          <w:lang w:val="en-US"/>
          <w14:ligatures w14:val="none"/>
        </w:rPr>
        <w:t xml:space="preserve"> X icon </w:t>
      </w:r>
      <w:r w:rsidR="00BB624D">
        <w:rPr>
          <w:kern w:val="0"/>
          <w:lang w:val="en-US"/>
          <w14:ligatures w14:val="none"/>
        </w:rPr>
        <w:t>in the upper right corner</w:t>
      </w:r>
      <w:r w:rsidR="009A2D44" w:rsidRPr="00573DDF">
        <w:rPr>
          <w:kern w:val="0"/>
          <w:lang w:val="en-US"/>
          <w14:ligatures w14:val="none"/>
        </w:rPr>
        <w:t xml:space="preserve">. </w:t>
      </w:r>
    </w:p>
    <w:p w14:paraId="45A684F9" w14:textId="06A66599" w:rsidR="009A2D44" w:rsidRPr="00A37413" w:rsidRDefault="00BB624D" w:rsidP="00CE6660">
      <w:pPr>
        <w:numPr>
          <w:ilvl w:val="0"/>
          <w:numId w:val="22"/>
        </w:numPr>
        <w:contextualSpacing/>
        <w:rPr>
          <w:lang w:val="en-US"/>
        </w:rPr>
      </w:pPr>
      <w:r>
        <w:rPr>
          <w:kern w:val="0"/>
          <w:lang w:val="en-US"/>
          <w14:ligatures w14:val="none"/>
        </w:rPr>
        <w:t>Repeat step</w:t>
      </w:r>
      <w:r w:rsidR="009A2D44" w:rsidRPr="00573DDF">
        <w:rPr>
          <w:kern w:val="0"/>
          <w:lang w:val="en-US"/>
          <w14:ligatures w14:val="none"/>
        </w:rPr>
        <w:t xml:space="preserve"> </w:t>
      </w:r>
      <w:r w:rsidR="009C5B35">
        <w:rPr>
          <w:kern w:val="0"/>
          <w:lang w:val="en-US"/>
          <w14:ligatures w14:val="none"/>
        </w:rPr>
        <w:t>4</w:t>
      </w:r>
      <w:r w:rsidR="009A2D44" w:rsidRPr="00573DDF">
        <w:rPr>
          <w:kern w:val="0"/>
          <w:lang w:val="en-US"/>
          <w14:ligatures w14:val="none"/>
        </w:rPr>
        <w:t>-</w:t>
      </w:r>
      <w:r w:rsidR="009C5B35">
        <w:rPr>
          <w:kern w:val="0"/>
          <w:lang w:val="en-US"/>
          <w14:ligatures w14:val="none"/>
        </w:rPr>
        <w:t>9</w:t>
      </w:r>
      <w:r w:rsidR="009A2D44" w:rsidRPr="00573DDF">
        <w:rPr>
          <w:kern w:val="0"/>
          <w:lang w:val="en-US"/>
          <w14:ligatures w14:val="none"/>
        </w:rPr>
        <w:t xml:space="preserve"> voor </w:t>
      </w:r>
      <w:r w:rsidR="009A2D44" w:rsidRPr="00573DDF">
        <w:rPr>
          <w:b/>
          <w:bCs/>
          <w:kern w:val="0"/>
          <w:lang w:val="en-US"/>
          <w14:ligatures w14:val="none"/>
        </w:rPr>
        <w:t>SG-</w:t>
      </w:r>
      <w:r w:rsidR="003751F6">
        <w:rPr>
          <w:b/>
          <w:bCs/>
          <w:kern w:val="0"/>
          <w:lang w:val="en-US"/>
          <w14:ligatures w14:val="none"/>
        </w:rPr>
        <w:t>AVD application users</w:t>
      </w:r>
      <w:r w:rsidR="009C5B35" w:rsidRPr="009C5B35">
        <w:rPr>
          <w:kern w:val="0"/>
          <w:lang w:val="en-US"/>
          <w14:ligatures w14:val="none"/>
        </w:rPr>
        <w:t>.</w:t>
      </w:r>
    </w:p>
    <w:p w14:paraId="32FC38D0" w14:textId="77777777" w:rsidR="00A37413" w:rsidRDefault="00A37413" w:rsidP="00A37413">
      <w:pPr>
        <w:contextualSpacing/>
        <w:rPr>
          <w:lang w:val="en-US"/>
        </w:rPr>
      </w:pPr>
    </w:p>
    <w:p w14:paraId="70BFC307" w14:textId="377E60CA" w:rsidR="00A16D17" w:rsidRDefault="00A16D17" w:rsidP="00A16D17">
      <w:pPr>
        <w:pStyle w:val="Heading2Numbered"/>
        <w:rPr>
          <w:lang w:val="en-US"/>
        </w:rPr>
      </w:pPr>
      <w:bookmarkStart w:id="49" w:name="_Toc135824943"/>
      <w:r>
        <w:rPr>
          <w:lang w:val="en-US"/>
        </w:rPr>
        <w:t xml:space="preserve">Conditional Access </w:t>
      </w:r>
      <w:r w:rsidR="00ED0442">
        <w:rPr>
          <w:lang w:val="en-US"/>
        </w:rPr>
        <w:t>policy exception</w:t>
      </w:r>
      <w:bookmarkEnd w:id="49"/>
    </w:p>
    <w:p w14:paraId="5E3F6D37" w14:textId="77777777" w:rsidR="00DF4092" w:rsidRDefault="00DF4092" w:rsidP="00DF4092">
      <w:pPr>
        <w:rPr>
          <w:lang w:val="en-US"/>
        </w:rPr>
      </w:pPr>
    </w:p>
    <w:p w14:paraId="1C55F44A" w14:textId="2D5A5E60" w:rsidR="00DF4092" w:rsidRDefault="00DF4092" w:rsidP="00DF4092">
      <w:pPr>
        <w:rPr>
          <w:lang w:val="en-US"/>
        </w:rPr>
      </w:pPr>
      <w:r>
        <w:rPr>
          <w:lang w:val="en-US"/>
        </w:rPr>
        <w:t>Go to the Azure Portal (</w:t>
      </w:r>
      <w:hyperlink r:id="rId49" w:history="1">
        <w:r w:rsidRPr="009F55D1">
          <w:rPr>
            <w:rStyle w:val="Hyperlink"/>
            <w:lang w:val="en-US"/>
          </w:rPr>
          <w:t>https://portal.azure.com</w:t>
        </w:r>
      </w:hyperlink>
      <w:r>
        <w:rPr>
          <w:lang w:val="en-US"/>
        </w:rPr>
        <w:t xml:space="preserve"> ) using the Edge browser profile attached to your administrator account as created in paragraph </w:t>
      </w:r>
      <w:r>
        <w:rPr>
          <w:lang w:val="en-US"/>
        </w:rPr>
        <w:fldChar w:fldCharType="begin"/>
      </w:r>
      <w:r>
        <w:rPr>
          <w:lang w:val="en-US"/>
        </w:rPr>
        <w:instrText xml:space="preserve"> REF _Ref135726792 \r \h </w:instrText>
      </w:r>
      <w:r>
        <w:rPr>
          <w:lang w:val="en-US"/>
        </w:rPr>
      </w:r>
      <w:r>
        <w:rPr>
          <w:lang w:val="en-US"/>
        </w:rPr>
        <w:fldChar w:fldCharType="separate"/>
      </w:r>
      <w:r w:rsidR="00802E86">
        <w:rPr>
          <w:lang w:val="en-US"/>
        </w:rPr>
        <w:t>1</w:t>
      </w:r>
      <w:r>
        <w:rPr>
          <w:lang w:val="en-US"/>
        </w:rPr>
        <w:fldChar w:fldCharType="end"/>
      </w:r>
      <w:r>
        <w:rPr>
          <w:lang w:val="en-US"/>
        </w:rPr>
        <w:t xml:space="preserve"> </w:t>
      </w:r>
      <w:r>
        <w:rPr>
          <w:lang w:val="en-US"/>
        </w:rPr>
        <w:fldChar w:fldCharType="begin"/>
      </w:r>
      <w:r>
        <w:rPr>
          <w:lang w:val="en-US"/>
        </w:rPr>
        <w:instrText xml:space="preserve"> REF _Ref135726798 \h </w:instrText>
      </w:r>
      <w:r>
        <w:rPr>
          <w:lang w:val="en-US"/>
        </w:rPr>
      </w:r>
      <w:r>
        <w:rPr>
          <w:lang w:val="en-US"/>
        </w:rPr>
        <w:fldChar w:fldCharType="separate"/>
      </w:r>
      <w:r w:rsidR="00802E86">
        <w:rPr>
          <w:lang w:val="en-US"/>
        </w:rPr>
        <w:t xml:space="preserve">Add the </w:t>
      </w:r>
      <w:r w:rsidR="00802E86" w:rsidRPr="00573DDF">
        <w:rPr>
          <w:lang w:val="en-US"/>
        </w:rPr>
        <w:t xml:space="preserve">Admin account </w:t>
      </w:r>
      <w:r w:rsidR="00802E86">
        <w:rPr>
          <w:lang w:val="en-US"/>
        </w:rPr>
        <w:t>to the</w:t>
      </w:r>
      <w:r w:rsidR="00802E86" w:rsidRPr="00573DDF">
        <w:rPr>
          <w:lang w:val="en-US"/>
        </w:rPr>
        <w:t xml:space="preserve"> Edge Browser</w:t>
      </w:r>
      <w:r>
        <w:rPr>
          <w:lang w:val="en-US"/>
        </w:rPr>
        <w:fldChar w:fldCharType="end"/>
      </w:r>
      <w:r w:rsidR="001904A7">
        <w:rPr>
          <w:lang w:val="en-US"/>
        </w:rPr>
        <w:t>.</w:t>
      </w:r>
    </w:p>
    <w:p w14:paraId="28896D50" w14:textId="77777777" w:rsidR="00DF4092" w:rsidRDefault="00DF4092" w:rsidP="00CE6660">
      <w:pPr>
        <w:pStyle w:val="ListParagraph"/>
        <w:numPr>
          <w:ilvl w:val="0"/>
          <w:numId w:val="31"/>
        </w:numPr>
        <w:rPr>
          <w:lang w:val="en-US"/>
        </w:rPr>
      </w:pPr>
      <w:r>
        <w:rPr>
          <w:lang w:val="en-US"/>
        </w:rPr>
        <w:lastRenderedPageBreak/>
        <w:t xml:space="preserve">In the </w:t>
      </w:r>
      <w:r w:rsidRPr="00083EDE">
        <w:rPr>
          <w:b/>
          <w:bCs/>
          <w:lang w:val="en-US"/>
        </w:rPr>
        <w:t>search bar</w:t>
      </w:r>
      <w:r>
        <w:rPr>
          <w:lang w:val="en-US"/>
        </w:rPr>
        <w:t xml:space="preserve"> at the top of the Azure Portal, type “</w:t>
      </w:r>
      <w:proofErr w:type="spellStart"/>
      <w:r>
        <w:rPr>
          <w:lang w:val="en-US"/>
        </w:rPr>
        <w:t>aad</w:t>
      </w:r>
      <w:proofErr w:type="spellEnd"/>
      <w:r>
        <w:rPr>
          <w:lang w:val="en-US"/>
        </w:rPr>
        <w:t>”.</w:t>
      </w:r>
    </w:p>
    <w:p w14:paraId="3B3352E8" w14:textId="77777777" w:rsidR="00DF4092" w:rsidRDefault="00DF4092" w:rsidP="00CE6660">
      <w:pPr>
        <w:pStyle w:val="ListParagraph"/>
        <w:numPr>
          <w:ilvl w:val="0"/>
          <w:numId w:val="31"/>
        </w:numPr>
        <w:rPr>
          <w:lang w:val="en-US"/>
        </w:rPr>
      </w:pPr>
      <w:r>
        <w:rPr>
          <w:lang w:val="en-US"/>
        </w:rPr>
        <w:t xml:space="preserve">In the </w:t>
      </w:r>
      <w:r w:rsidRPr="00083EDE">
        <w:rPr>
          <w:b/>
          <w:bCs/>
          <w:lang w:val="en-US"/>
        </w:rPr>
        <w:t>search results</w:t>
      </w:r>
      <w:r>
        <w:rPr>
          <w:lang w:val="en-US"/>
        </w:rPr>
        <w:t>, click “</w:t>
      </w:r>
      <w:r>
        <w:rPr>
          <w:b/>
          <w:bCs/>
          <w:lang w:val="en-US"/>
        </w:rPr>
        <w:t>Azure Active Directory</w:t>
      </w:r>
      <w:r>
        <w:rPr>
          <w:lang w:val="en-US"/>
        </w:rPr>
        <w:t>” under “Services”, the Azure Active Directory page will open.</w:t>
      </w:r>
    </w:p>
    <w:p w14:paraId="16BBE090" w14:textId="77777777" w:rsidR="00DF4092" w:rsidRDefault="00DF4092" w:rsidP="00CE6660">
      <w:pPr>
        <w:pStyle w:val="ListParagraph"/>
        <w:numPr>
          <w:ilvl w:val="0"/>
          <w:numId w:val="31"/>
        </w:numPr>
        <w:rPr>
          <w:lang w:val="en-US"/>
        </w:rPr>
      </w:pPr>
      <w:r>
        <w:rPr>
          <w:lang w:val="en-US"/>
        </w:rPr>
        <w:t xml:space="preserve">On the Azure Active Directory page, in the left hand navigation , under manage, click </w:t>
      </w:r>
      <w:r w:rsidRPr="00187ACC">
        <w:rPr>
          <w:b/>
          <w:bCs/>
          <w:lang w:val="en-US"/>
        </w:rPr>
        <w:t>Security</w:t>
      </w:r>
      <w:r>
        <w:rPr>
          <w:lang w:val="en-US"/>
        </w:rPr>
        <w:t>.</w:t>
      </w:r>
    </w:p>
    <w:p w14:paraId="40A2A4A4" w14:textId="77777777" w:rsidR="00DF4092" w:rsidRDefault="00DF4092" w:rsidP="00CE6660">
      <w:pPr>
        <w:pStyle w:val="ListParagraph"/>
        <w:numPr>
          <w:ilvl w:val="0"/>
          <w:numId w:val="31"/>
        </w:numPr>
        <w:rPr>
          <w:lang w:val="en-US"/>
        </w:rPr>
      </w:pPr>
      <w:r>
        <w:rPr>
          <w:lang w:val="en-US"/>
        </w:rPr>
        <w:t xml:space="preserve">On the Security page, in the left hand navigation , under Protect, click </w:t>
      </w:r>
      <w:r>
        <w:rPr>
          <w:b/>
          <w:bCs/>
          <w:lang w:val="en-US"/>
        </w:rPr>
        <w:t>Conditional Access</w:t>
      </w:r>
      <w:r>
        <w:rPr>
          <w:lang w:val="en-US"/>
        </w:rPr>
        <w:t>.</w:t>
      </w:r>
    </w:p>
    <w:p w14:paraId="48A9AD60" w14:textId="09F4C539" w:rsidR="00071A4E" w:rsidRDefault="00071A4E" w:rsidP="00203D3D">
      <w:pPr>
        <w:pStyle w:val="ListParagraph"/>
        <w:numPr>
          <w:ilvl w:val="0"/>
          <w:numId w:val="31"/>
        </w:numPr>
        <w:rPr>
          <w:lang w:val="en-US"/>
        </w:rPr>
      </w:pPr>
      <w:r>
        <w:rPr>
          <w:lang w:val="en-US"/>
        </w:rPr>
        <w:t xml:space="preserve">On the </w:t>
      </w:r>
      <w:r w:rsidRPr="00071A4E">
        <w:rPr>
          <w:b/>
          <w:bCs/>
          <w:lang w:val="en-US"/>
        </w:rPr>
        <w:t>Conditional Access</w:t>
      </w:r>
      <w:r>
        <w:rPr>
          <w:lang w:val="en-US"/>
        </w:rPr>
        <w:t xml:space="preserve"> page, click </w:t>
      </w:r>
      <w:r w:rsidRPr="00071A4E">
        <w:rPr>
          <w:b/>
          <w:bCs/>
          <w:lang w:val="en-US"/>
        </w:rPr>
        <w:t>Policies</w:t>
      </w:r>
      <w:r>
        <w:rPr>
          <w:lang w:val="en-US"/>
        </w:rPr>
        <w:t xml:space="preserve"> in the left hand menu.</w:t>
      </w:r>
    </w:p>
    <w:p w14:paraId="4B819D84" w14:textId="73A81FA6" w:rsidR="006459E7" w:rsidRDefault="006459E7" w:rsidP="00CE6660">
      <w:pPr>
        <w:pStyle w:val="ListParagraph"/>
        <w:numPr>
          <w:ilvl w:val="0"/>
          <w:numId w:val="31"/>
        </w:numPr>
        <w:rPr>
          <w:lang w:val="en-US"/>
        </w:rPr>
      </w:pPr>
      <w:r>
        <w:rPr>
          <w:lang w:val="en-US"/>
        </w:rPr>
        <w:t xml:space="preserve">Click the </w:t>
      </w:r>
      <w:r w:rsidR="00EB6A22">
        <w:rPr>
          <w:lang w:val="en-US"/>
        </w:rPr>
        <w:t xml:space="preserve">policy </w:t>
      </w:r>
      <w:r w:rsidR="003A7713">
        <w:rPr>
          <w:b/>
          <w:bCs/>
          <w:lang w:val="en-US"/>
        </w:rPr>
        <w:t>MFA for</w:t>
      </w:r>
      <w:r w:rsidR="00EB6A22" w:rsidRPr="00EB6A22">
        <w:rPr>
          <w:b/>
          <w:bCs/>
          <w:lang w:val="en-US"/>
        </w:rPr>
        <w:t xml:space="preserve"> users</w:t>
      </w:r>
      <w:r w:rsidR="00EB6A22">
        <w:rPr>
          <w:lang w:val="en-US"/>
        </w:rPr>
        <w:t xml:space="preserve"> created in </w:t>
      </w:r>
      <w:r w:rsidR="00773CEF">
        <w:rPr>
          <w:lang w:val="en-US"/>
        </w:rPr>
        <w:fldChar w:fldCharType="begin"/>
      </w:r>
      <w:r w:rsidR="00773CEF">
        <w:rPr>
          <w:lang w:val="en-US"/>
        </w:rPr>
        <w:instrText xml:space="preserve"> REF _Ref135821682 \r \h </w:instrText>
      </w:r>
      <w:r w:rsidR="00773CEF">
        <w:rPr>
          <w:lang w:val="en-US"/>
        </w:rPr>
      </w:r>
      <w:r w:rsidR="00773CEF">
        <w:rPr>
          <w:lang w:val="en-US"/>
        </w:rPr>
        <w:fldChar w:fldCharType="separate"/>
      </w:r>
      <w:r w:rsidR="00802E86">
        <w:rPr>
          <w:lang w:val="en-US"/>
        </w:rPr>
        <w:t>7</w:t>
      </w:r>
      <w:r w:rsidR="00773CEF">
        <w:rPr>
          <w:lang w:val="en-US"/>
        </w:rPr>
        <w:fldChar w:fldCharType="end"/>
      </w:r>
      <w:r w:rsidR="00773CEF">
        <w:rPr>
          <w:lang w:val="en-US"/>
        </w:rPr>
        <w:t xml:space="preserve">, </w:t>
      </w:r>
      <w:r w:rsidR="00773CEF">
        <w:rPr>
          <w:lang w:val="en-US"/>
        </w:rPr>
        <w:fldChar w:fldCharType="begin"/>
      </w:r>
      <w:r w:rsidR="00773CEF">
        <w:rPr>
          <w:lang w:val="en-US"/>
        </w:rPr>
        <w:instrText xml:space="preserve"> REF _Ref135821682 \h </w:instrText>
      </w:r>
      <w:r w:rsidR="00773CEF">
        <w:rPr>
          <w:lang w:val="en-US"/>
        </w:rPr>
      </w:r>
      <w:r w:rsidR="00773CEF">
        <w:rPr>
          <w:lang w:val="en-US"/>
        </w:rPr>
        <w:fldChar w:fldCharType="separate"/>
      </w:r>
      <w:r w:rsidR="00802E86">
        <w:rPr>
          <w:lang w:val="en-US"/>
        </w:rPr>
        <w:t xml:space="preserve">Conditional access - enforce </w:t>
      </w:r>
      <w:r w:rsidR="00802E86" w:rsidRPr="00573DDF">
        <w:rPr>
          <w:lang w:val="en-US"/>
        </w:rPr>
        <w:t xml:space="preserve">MFA </w:t>
      </w:r>
      <w:r w:rsidR="00802E86">
        <w:rPr>
          <w:lang w:val="en-US"/>
        </w:rPr>
        <w:t>for users</w:t>
      </w:r>
      <w:r w:rsidR="00773CEF">
        <w:rPr>
          <w:lang w:val="en-US"/>
        </w:rPr>
        <w:fldChar w:fldCharType="end"/>
      </w:r>
      <w:r w:rsidR="00773CEF">
        <w:rPr>
          <w:lang w:val="en-US"/>
        </w:rPr>
        <w:t>, to adjust the policy.</w:t>
      </w:r>
    </w:p>
    <w:p w14:paraId="7CF62984" w14:textId="054417C8" w:rsidR="006459E7" w:rsidRDefault="00773CEF" w:rsidP="00CE6660">
      <w:pPr>
        <w:pStyle w:val="ListParagraph"/>
        <w:numPr>
          <w:ilvl w:val="0"/>
          <w:numId w:val="31"/>
        </w:numPr>
        <w:rPr>
          <w:lang w:val="en-US"/>
        </w:rPr>
      </w:pPr>
      <w:r>
        <w:rPr>
          <w:lang w:val="en-US"/>
        </w:rPr>
        <w:t xml:space="preserve">On the </w:t>
      </w:r>
      <w:r w:rsidR="006459E7">
        <w:rPr>
          <w:lang w:val="en-US"/>
        </w:rPr>
        <w:t xml:space="preserve">Assignments&gt;Cloud apps or actions, click </w:t>
      </w:r>
      <w:r>
        <w:rPr>
          <w:b/>
          <w:bCs/>
          <w:lang w:val="en-US"/>
        </w:rPr>
        <w:t>All</w:t>
      </w:r>
      <w:r w:rsidR="006459E7">
        <w:rPr>
          <w:b/>
          <w:bCs/>
          <w:lang w:val="en-US"/>
        </w:rPr>
        <w:t xml:space="preserve"> cloud apps</w:t>
      </w:r>
      <w:r w:rsidR="006459E7" w:rsidRPr="001079A9">
        <w:rPr>
          <w:lang w:val="en-US"/>
        </w:rPr>
        <w:t>.</w:t>
      </w:r>
    </w:p>
    <w:p w14:paraId="0AA3A777" w14:textId="59D0D53B" w:rsidR="006459E7" w:rsidRDefault="006459E7" w:rsidP="00CE6660">
      <w:pPr>
        <w:pStyle w:val="ListParagraph"/>
        <w:numPr>
          <w:ilvl w:val="0"/>
          <w:numId w:val="31"/>
        </w:numPr>
        <w:rPr>
          <w:lang w:val="en-US"/>
        </w:rPr>
      </w:pPr>
      <w:r>
        <w:rPr>
          <w:lang w:val="en-US"/>
        </w:rPr>
        <w:t xml:space="preserve">On the </w:t>
      </w:r>
      <w:r w:rsidR="006401EC">
        <w:rPr>
          <w:b/>
          <w:bCs/>
          <w:lang w:val="en-US"/>
        </w:rPr>
        <w:t>Ex</w:t>
      </w:r>
      <w:r w:rsidRPr="001079A9">
        <w:rPr>
          <w:b/>
          <w:bCs/>
          <w:lang w:val="en-US"/>
        </w:rPr>
        <w:t>clude</w:t>
      </w:r>
      <w:r>
        <w:rPr>
          <w:lang w:val="en-US"/>
        </w:rPr>
        <w:t xml:space="preserve"> tab, </w:t>
      </w:r>
      <w:r w:rsidR="006401EC">
        <w:rPr>
          <w:lang w:val="en-US"/>
        </w:rPr>
        <w:t>on the Select excluded cloud apps click</w:t>
      </w:r>
      <w:r>
        <w:rPr>
          <w:lang w:val="en-US"/>
        </w:rPr>
        <w:t xml:space="preserve"> </w:t>
      </w:r>
      <w:r w:rsidR="006401EC">
        <w:rPr>
          <w:b/>
          <w:bCs/>
          <w:lang w:val="en-US"/>
        </w:rPr>
        <w:t>None</w:t>
      </w:r>
      <w:r>
        <w:rPr>
          <w:lang w:val="en-US"/>
        </w:rPr>
        <w:t>.</w:t>
      </w:r>
    </w:p>
    <w:p w14:paraId="4ABB5378" w14:textId="426D317D" w:rsidR="006401EC" w:rsidRPr="00EE137B" w:rsidRDefault="00EE137B" w:rsidP="00CE6660">
      <w:pPr>
        <w:pStyle w:val="ListParagraph"/>
        <w:numPr>
          <w:ilvl w:val="0"/>
          <w:numId w:val="31"/>
        </w:numPr>
        <w:rPr>
          <w:lang w:val="en-US"/>
        </w:rPr>
      </w:pPr>
      <w:r>
        <w:rPr>
          <w:lang w:val="en-US"/>
        </w:rPr>
        <w:t xml:space="preserve">In the search bar, type </w:t>
      </w:r>
      <w:r w:rsidRPr="00EE137B">
        <w:rPr>
          <w:b/>
          <w:bCs/>
          <w:lang w:val="en-US"/>
        </w:rPr>
        <w:t>Azure Windows VM Sign-In</w:t>
      </w:r>
      <w:r w:rsidR="00E622A8" w:rsidRPr="00E622A8">
        <w:rPr>
          <w:lang w:val="en-US"/>
        </w:rPr>
        <w:t>.</w:t>
      </w:r>
    </w:p>
    <w:p w14:paraId="18A16147" w14:textId="7B4D30A4" w:rsidR="00C3372E" w:rsidRDefault="00C3372E" w:rsidP="00CE6660">
      <w:pPr>
        <w:pStyle w:val="ListParagraph"/>
        <w:numPr>
          <w:ilvl w:val="0"/>
          <w:numId w:val="25"/>
        </w:numPr>
        <w:rPr>
          <w:lang w:val="en-US"/>
        </w:rPr>
      </w:pPr>
      <w:r>
        <w:rPr>
          <w:lang w:val="en-US"/>
        </w:rPr>
        <w:t xml:space="preserve">Select this </w:t>
      </w:r>
      <w:r w:rsidRPr="00EE137B">
        <w:rPr>
          <w:b/>
          <w:bCs/>
          <w:lang w:val="en-US"/>
        </w:rPr>
        <w:t>Azure Windows VM Sign-In</w:t>
      </w:r>
      <w:r>
        <w:rPr>
          <w:lang w:val="en-US"/>
        </w:rPr>
        <w:t xml:space="preserve"> app. Confirm at the bottom, click </w:t>
      </w:r>
      <w:r w:rsidRPr="004605C6">
        <w:rPr>
          <w:b/>
          <w:bCs/>
          <w:lang w:val="en-US"/>
        </w:rPr>
        <w:t>Select</w:t>
      </w:r>
      <w:r>
        <w:rPr>
          <w:lang w:val="en-US"/>
        </w:rPr>
        <w:t>.</w:t>
      </w:r>
    </w:p>
    <w:p w14:paraId="391F873E" w14:textId="77C7BFA2" w:rsidR="00282CEA" w:rsidRDefault="00282CEA" w:rsidP="00CE6660">
      <w:pPr>
        <w:pStyle w:val="ListParagraph"/>
        <w:numPr>
          <w:ilvl w:val="0"/>
          <w:numId w:val="25"/>
        </w:numPr>
        <w:rPr>
          <w:lang w:val="en-US"/>
        </w:rPr>
      </w:pPr>
      <w:r>
        <w:rPr>
          <w:lang w:val="en-US"/>
        </w:rPr>
        <w:t xml:space="preserve">Click </w:t>
      </w:r>
      <w:r w:rsidR="00F71CA6">
        <w:rPr>
          <w:b/>
          <w:bCs/>
          <w:lang w:val="en-US"/>
        </w:rPr>
        <w:t>Save</w:t>
      </w:r>
      <w:r>
        <w:rPr>
          <w:lang w:val="en-US"/>
        </w:rPr>
        <w:t>.</w:t>
      </w:r>
    </w:p>
    <w:p w14:paraId="4E3C47C7" w14:textId="27DF5FD5" w:rsidR="00AD73CA" w:rsidRDefault="00DF4092" w:rsidP="00AD73CA">
      <w:pPr>
        <w:rPr>
          <w:lang w:val="en-US"/>
        </w:rPr>
      </w:pPr>
      <w:r w:rsidRPr="00DF4092">
        <w:rPr>
          <w:noProof/>
          <w:lang w:val="en-US"/>
        </w:rPr>
        <w:lastRenderedPageBreak/>
        <w:drawing>
          <wp:inline distT="0" distB="0" distL="0" distR="0" wp14:anchorId="3F6C4466" wp14:editId="3CEB129D">
            <wp:extent cx="5954641" cy="7309948"/>
            <wp:effectExtent l="0" t="0" r="8255" b="5715"/>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5954641" cy="7309948"/>
                    </a:xfrm>
                    <a:prstGeom prst="rect">
                      <a:avLst/>
                    </a:prstGeom>
                  </pic:spPr>
                </pic:pic>
              </a:graphicData>
            </a:graphic>
          </wp:inline>
        </w:drawing>
      </w:r>
    </w:p>
    <w:p w14:paraId="19661792" w14:textId="3B3672BE" w:rsidR="00322D27" w:rsidRPr="00573DDF" w:rsidRDefault="005D3293" w:rsidP="005C5EBB">
      <w:pPr>
        <w:pStyle w:val="Heading1"/>
        <w:rPr>
          <w:lang w:val="en-US"/>
        </w:rPr>
      </w:pPr>
      <w:bookmarkStart w:id="50" w:name="_Toc135824944"/>
      <w:r>
        <w:rPr>
          <w:lang w:val="en-US"/>
        </w:rPr>
        <w:t>Azure Virtual Desktop workspace</w:t>
      </w:r>
      <w:bookmarkEnd w:id="50"/>
    </w:p>
    <w:p w14:paraId="5787D8A4" w14:textId="443C49F8" w:rsidR="005C5EBB" w:rsidRDefault="00C93BEC" w:rsidP="005C5EBB">
      <w:pPr>
        <w:rPr>
          <w:lang w:val="en-US"/>
        </w:rPr>
      </w:pPr>
      <w:r>
        <w:rPr>
          <w:lang w:val="en-US"/>
        </w:rPr>
        <w:t>The Azure Virtual Desktop environment for the workspace is now available and can be used. This chapter will test the workspace functionality.</w:t>
      </w:r>
    </w:p>
    <w:p w14:paraId="6EA78C24" w14:textId="78305A8E" w:rsidR="00AC053B" w:rsidRDefault="00AC053B" w:rsidP="005C5EBB">
      <w:pPr>
        <w:rPr>
          <w:lang w:val="en-US"/>
        </w:rPr>
      </w:pPr>
      <w:r>
        <w:rPr>
          <w:lang w:val="en-US"/>
        </w:rPr>
        <w:t xml:space="preserve">The user used to login </w:t>
      </w:r>
      <w:r w:rsidR="00563A37">
        <w:rPr>
          <w:lang w:val="en-US"/>
        </w:rPr>
        <w:t xml:space="preserve">cannot be a Guest user in the Azure Active Directory tenant and </w:t>
      </w:r>
      <w:r>
        <w:rPr>
          <w:lang w:val="en-US"/>
        </w:rPr>
        <w:t>need</w:t>
      </w:r>
      <w:r w:rsidR="00563A37">
        <w:rPr>
          <w:lang w:val="en-US"/>
        </w:rPr>
        <w:t>s</w:t>
      </w:r>
      <w:r>
        <w:rPr>
          <w:lang w:val="en-US"/>
        </w:rPr>
        <w:t xml:space="preserve"> to have MFA setup to be able to access the workspace. </w:t>
      </w:r>
    </w:p>
    <w:p w14:paraId="72FFC1E7" w14:textId="77777777" w:rsidR="00C93BEC" w:rsidRDefault="00C93BEC" w:rsidP="005C5EBB">
      <w:pPr>
        <w:rPr>
          <w:lang w:val="en-US"/>
        </w:rPr>
      </w:pPr>
    </w:p>
    <w:p w14:paraId="3D92DD12" w14:textId="13D32BE7" w:rsidR="00B36C20" w:rsidRDefault="00B36C20" w:rsidP="005C5EBB">
      <w:pPr>
        <w:rPr>
          <w:lang w:val="en-US"/>
        </w:rPr>
      </w:pPr>
      <w:r>
        <w:rPr>
          <w:lang w:val="en-US"/>
        </w:rPr>
        <w:lastRenderedPageBreak/>
        <w:t xml:space="preserve">Make sure </w:t>
      </w:r>
      <w:r w:rsidR="008B1BF7">
        <w:rPr>
          <w:lang w:val="en-US"/>
        </w:rPr>
        <w:t xml:space="preserve">you performed section </w:t>
      </w:r>
      <w:r w:rsidR="008B1BF7">
        <w:rPr>
          <w:lang w:val="en-US"/>
        </w:rPr>
        <w:fldChar w:fldCharType="begin"/>
      </w:r>
      <w:r w:rsidR="008B1BF7">
        <w:rPr>
          <w:lang w:val="en-US"/>
        </w:rPr>
        <w:instrText xml:space="preserve"> REF _Ref135768277 \r \h </w:instrText>
      </w:r>
      <w:r w:rsidR="008B1BF7">
        <w:rPr>
          <w:lang w:val="en-US"/>
        </w:rPr>
      </w:r>
      <w:r w:rsidR="008B1BF7">
        <w:rPr>
          <w:lang w:val="en-US"/>
        </w:rPr>
        <w:fldChar w:fldCharType="separate"/>
      </w:r>
      <w:r w:rsidR="00802E86">
        <w:rPr>
          <w:lang w:val="en-US"/>
        </w:rPr>
        <w:t>1</w:t>
      </w:r>
      <w:r w:rsidR="008B1BF7">
        <w:rPr>
          <w:lang w:val="en-US"/>
        </w:rPr>
        <w:fldChar w:fldCharType="end"/>
      </w:r>
      <w:r w:rsidR="008B1BF7">
        <w:rPr>
          <w:lang w:val="en-US"/>
        </w:rPr>
        <w:t xml:space="preserve">, </w:t>
      </w:r>
      <w:r w:rsidR="008B1BF7">
        <w:rPr>
          <w:lang w:val="en-US"/>
        </w:rPr>
        <w:fldChar w:fldCharType="begin"/>
      </w:r>
      <w:r w:rsidR="008B1BF7">
        <w:rPr>
          <w:lang w:val="en-US"/>
        </w:rPr>
        <w:instrText xml:space="preserve"> REF _Ref135768277 \h </w:instrText>
      </w:r>
      <w:r w:rsidR="008B1BF7">
        <w:rPr>
          <w:lang w:val="en-US"/>
        </w:rPr>
      </w:r>
      <w:r w:rsidR="008B1BF7">
        <w:rPr>
          <w:lang w:val="en-US"/>
        </w:rPr>
        <w:fldChar w:fldCharType="separate"/>
      </w:r>
      <w:r w:rsidR="00802E86">
        <w:rPr>
          <w:lang w:val="en-US"/>
        </w:rPr>
        <w:t>Remote Desktop client</w:t>
      </w:r>
      <w:r w:rsidR="008B1BF7">
        <w:rPr>
          <w:lang w:val="en-US"/>
        </w:rPr>
        <w:fldChar w:fldCharType="end"/>
      </w:r>
      <w:r w:rsidR="008B1BF7">
        <w:rPr>
          <w:lang w:val="en-US"/>
        </w:rPr>
        <w:t xml:space="preserve"> before attempting to start this chapter.</w:t>
      </w:r>
    </w:p>
    <w:p w14:paraId="63352B1F" w14:textId="77777777" w:rsidR="0049111E" w:rsidRDefault="0049111E" w:rsidP="005C5EBB">
      <w:pPr>
        <w:rPr>
          <w:lang w:val="en-US"/>
        </w:rPr>
      </w:pPr>
    </w:p>
    <w:p w14:paraId="3897A8A2" w14:textId="56ACD2D0" w:rsidR="0049111E" w:rsidRDefault="0049111E" w:rsidP="00032353">
      <w:pPr>
        <w:pStyle w:val="Heading2"/>
        <w:rPr>
          <w:lang w:val="en-US"/>
        </w:rPr>
      </w:pPr>
      <w:bookmarkStart w:id="51" w:name="_Toc135824945"/>
      <w:r>
        <w:rPr>
          <w:lang w:val="en-US"/>
        </w:rPr>
        <w:t>Connect to the Azure Virtual Desktop environment wit</w:t>
      </w:r>
      <w:r w:rsidR="00032353">
        <w:rPr>
          <w:lang w:val="en-US"/>
        </w:rPr>
        <w:t>h the Remote Desktop application</w:t>
      </w:r>
      <w:bookmarkEnd w:id="51"/>
    </w:p>
    <w:p w14:paraId="7528792F" w14:textId="77777777" w:rsidR="008B1BF7" w:rsidRDefault="008B1BF7" w:rsidP="005C5EBB">
      <w:pPr>
        <w:rPr>
          <w:lang w:val="en-US"/>
        </w:rPr>
      </w:pPr>
    </w:p>
    <w:p w14:paraId="69782F01" w14:textId="76712721" w:rsidR="006E124B" w:rsidRDefault="006E124B" w:rsidP="00CE6660">
      <w:pPr>
        <w:pStyle w:val="ListParagraph"/>
        <w:numPr>
          <w:ilvl w:val="0"/>
          <w:numId w:val="27"/>
        </w:numPr>
        <w:rPr>
          <w:lang w:val="en-US"/>
        </w:rPr>
      </w:pPr>
      <w:r>
        <w:rPr>
          <w:lang w:val="en-US"/>
        </w:rPr>
        <w:t>In the search bar in your Windows task bar, type “Remote Desktop”</w:t>
      </w:r>
      <w:r w:rsidR="00E622A8">
        <w:rPr>
          <w:lang w:val="en-US"/>
        </w:rPr>
        <w:t>.</w:t>
      </w:r>
    </w:p>
    <w:p w14:paraId="7C9A8CFC" w14:textId="72104D44" w:rsidR="006E124B" w:rsidRDefault="006E124B" w:rsidP="00CE6660">
      <w:pPr>
        <w:pStyle w:val="ListParagraph"/>
        <w:numPr>
          <w:ilvl w:val="0"/>
          <w:numId w:val="27"/>
        </w:numPr>
        <w:rPr>
          <w:lang w:val="en-US"/>
        </w:rPr>
      </w:pPr>
      <w:r>
        <w:rPr>
          <w:lang w:val="en-US"/>
        </w:rPr>
        <w:t>Open the application</w:t>
      </w:r>
      <w:r w:rsidR="00E622A8">
        <w:rPr>
          <w:lang w:val="en-US"/>
        </w:rPr>
        <w:t>.</w:t>
      </w:r>
    </w:p>
    <w:p w14:paraId="5BD7E4CD" w14:textId="71063281" w:rsidR="000D6F47" w:rsidRPr="005E1FA7" w:rsidRDefault="002D69EF" w:rsidP="00CE6660">
      <w:pPr>
        <w:pStyle w:val="ListParagraph"/>
        <w:numPr>
          <w:ilvl w:val="0"/>
          <w:numId w:val="27"/>
        </w:numPr>
        <w:rPr>
          <w:lang w:val="en-US"/>
        </w:rPr>
      </w:pPr>
      <w:r w:rsidRPr="005E1FA7">
        <w:rPr>
          <w:lang w:val="en-US"/>
        </w:rPr>
        <w:t xml:space="preserve">Click the ellipses (…) in the right upper hand corner and select </w:t>
      </w:r>
      <w:r w:rsidR="00153EA1" w:rsidRPr="005E1FA7">
        <w:rPr>
          <w:b/>
          <w:bCs/>
          <w:lang w:val="en-US"/>
        </w:rPr>
        <w:t>Subscribe</w:t>
      </w:r>
      <w:r w:rsidR="00576E3C" w:rsidRPr="005E1FA7">
        <w:rPr>
          <w:b/>
          <w:bCs/>
          <w:lang w:val="en-US"/>
        </w:rPr>
        <w:t>.</w:t>
      </w:r>
      <w:r w:rsidR="005E1FA7">
        <w:rPr>
          <w:b/>
          <w:bCs/>
          <w:lang w:val="en-US"/>
        </w:rPr>
        <w:t xml:space="preserve"> </w:t>
      </w:r>
      <w:r w:rsidR="003036AC" w:rsidRPr="005E1FA7">
        <w:rPr>
          <w:lang w:val="en-US"/>
        </w:rPr>
        <w:t xml:space="preserve">If you want to use the </w:t>
      </w:r>
      <w:r w:rsidR="00576E3C" w:rsidRPr="005E1FA7">
        <w:rPr>
          <w:b/>
          <w:bCs/>
          <w:lang w:val="en-US"/>
        </w:rPr>
        <w:t xml:space="preserve">Subscribe </w:t>
      </w:r>
      <w:r w:rsidR="003036AC" w:rsidRPr="005E1FA7">
        <w:rPr>
          <w:b/>
          <w:bCs/>
          <w:lang w:val="en-US"/>
        </w:rPr>
        <w:t>with URL</w:t>
      </w:r>
      <w:r w:rsidR="003036AC" w:rsidRPr="005E1FA7">
        <w:rPr>
          <w:lang w:val="en-US"/>
        </w:rPr>
        <w:t>, use the following</w:t>
      </w:r>
      <w:r w:rsidR="000D6F47" w:rsidRPr="005E1FA7">
        <w:rPr>
          <w:lang w:val="en-US"/>
        </w:rPr>
        <w:t xml:space="preserve"> URL </w:t>
      </w:r>
      <w:hyperlink r:id="rId51" w:history="1">
        <w:r w:rsidR="00BA7FCE" w:rsidRPr="005E1FA7">
          <w:rPr>
            <w:rStyle w:val="Hyperlink"/>
            <w:lang w:val="en-US"/>
          </w:rPr>
          <w:t>https://rdweb.wvd.microsoft.com</w:t>
        </w:r>
      </w:hyperlink>
      <w:r w:rsidR="0079527F">
        <w:rPr>
          <w:lang w:val="en-US"/>
        </w:rPr>
        <w:t>.</w:t>
      </w:r>
      <w:r w:rsidR="00BA7FCE" w:rsidRPr="005E1FA7">
        <w:rPr>
          <w:lang w:val="en-US"/>
        </w:rPr>
        <w:t xml:space="preserve"> </w:t>
      </w:r>
    </w:p>
    <w:p w14:paraId="01AB14B9" w14:textId="1D43D784" w:rsidR="002D69EF" w:rsidRDefault="00563A37" w:rsidP="00CE6660">
      <w:pPr>
        <w:pStyle w:val="ListParagraph"/>
        <w:numPr>
          <w:ilvl w:val="0"/>
          <w:numId w:val="27"/>
        </w:numPr>
        <w:rPr>
          <w:lang w:val="en-US"/>
        </w:rPr>
      </w:pPr>
      <w:r>
        <w:rPr>
          <w:lang w:val="en-US"/>
        </w:rPr>
        <w:t>Fill in the email</w:t>
      </w:r>
      <w:r w:rsidR="00397688">
        <w:rPr>
          <w:lang w:val="en-US"/>
        </w:rPr>
        <w:t xml:space="preserve"> </w:t>
      </w:r>
      <w:r>
        <w:rPr>
          <w:lang w:val="en-US"/>
        </w:rPr>
        <w:t xml:space="preserve">address of the user </w:t>
      </w:r>
      <w:proofErr w:type="spellStart"/>
      <w:r>
        <w:rPr>
          <w:lang w:val="en-US"/>
        </w:rPr>
        <w:t>AlexW</w:t>
      </w:r>
      <w:proofErr w:type="spellEnd"/>
      <w:r w:rsidR="00397688">
        <w:rPr>
          <w:lang w:val="en-US"/>
        </w:rPr>
        <w:t xml:space="preserve"> and sign in</w:t>
      </w:r>
      <w:r w:rsidR="005E1FA7">
        <w:rPr>
          <w:lang w:val="en-US"/>
        </w:rPr>
        <w:t>.</w:t>
      </w:r>
    </w:p>
    <w:p w14:paraId="4618B2DC" w14:textId="2DD883DE" w:rsidR="00397688" w:rsidRDefault="00397688" w:rsidP="00CE6660">
      <w:pPr>
        <w:pStyle w:val="ListParagraph"/>
        <w:numPr>
          <w:ilvl w:val="0"/>
          <w:numId w:val="27"/>
        </w:numPr>
        <w:rPr>
          <w:lang w:val="en-US"/>
        </w:rPr>
      </w:pPr>
      <w:r>
        <w:rPr>
          <w:lang w:val="en-US"/>
        </w:rPr>
        <w:t xml:space="preserve">As </w:t>
      </w:r>
      <w:proofErr w:type="spellStart"/>
      <w:r>
        <w:rPr>
          <w:lang w:val="en-US"/>
        </w:rPr>
        <w:t>AlexW</w:t>
      </w:r>
      <w:proofErr w:type="spellEnd"/>
      <w:r>
        <w:rPr>
          <w:lang w:val="en-US"/>
        </w:rPr>
        <w:t xml:space="preserve"> is member of only the</w:t>
      </w:r>
      <w:r w:rsidR="002F61C1">
        <w:rPr>
          <w:lang w:val="en-US"/>
        </w:rPr>
        <w:t xml:space="preserve"> SG-AVD workspace users group, he will only see the Workspace being available. Open the </w:t>
      </w:r>
      <w:r w:rsidR="002A386C">
        <w:rPr>
          <w:lang w:val="en-US"/>
        </w:rPr>
        <w:t>desktop</w:t>
      </w:r>
      <w:r w:rsidR="002F61C1">
        <w:rPr>
          <w:lang w:val="en-US"/>
        </w:rPr>
        <w:t xml:space="preserve"> </w:t>
      </w:r>
      <w:r w:rsidR="0096211E">
        <w:rPr>
          <w:lang w:val="en-US"/>
        </w:rPr>
        <w:t>an</w:t>
      </w:r>
      <w:r w:rsidR="00D81FC7">
        <w:rPr>
          <w:lang w:val="en-US"/>
        </w:rPr>
        <w:t>d see a desktop available for this user while logging in with Azure Active Directory credentials</w:t>
      </w:r>
      <w:r w:rsidR="006B21CD">
        <w:rPr>
          <w:lang w:val="en-US"/>
        </w:rPr>
        <w:t>.</w:t>
      </w:r>
    </w:p>
    <w:p w14:paraId="07AE5922" w14:textId="1A078C8C" w:rsidR="006B21CD" w:rsidRPr="005E1FA7" w:rsidRDefault="006B21CD"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2" w:history="1">
        <w:r w:rsidRPr="005E1FA7">
          <w:rPr>
            <w:rStyle w:val="Hyperlink"/>
            <w:lang w:val="en-US"/>
          </w:rPr>
          <w:t>https://rdweb.wvd.microsoft.com</w:t>
        </w:r>
      </w:hyperlink>
      <w:r w:rsidR="007E1955">
        <w:rPr>
          <w:lang w:val="en-US"/>
        </w:rPr>
        <w:t>.</w:t>
      </w:r>
      <w:r w:rsidRPr="005E1FA7">
        <w:rPr>
          <w:lang w:val="en-US"/>
        </w:rPr>
        <w:t xml:space="preserve"> </w:t>
      </w:r>
    </w:p>
    <w:p w14:paraId="469E12E4" w14:textId="02E2FF90" w:rsidR="006B21CD" w:rsidRDefault="006B21CD" w:rsidP="00CE6660">
      <w:pPr>
        <w:pStyle w:val="ListParagraph"/>
        <w:numPr>
          <w:ilvl w:val="0"/>
          <w:numId w:val="27"/>
        </w:numPr>
        <w:rPr>
          <w:lang w:val="en-US"/>
        </w:rPr>
      </w:pPr>
      <w:r>
        <w:rPr>
          <w:lang w:val="en-US"/>
        </w:rPr>
        <w:t xml:space="preserve">Fill in the email address of the user </w:t>
      </w:r>
      <w:proofErr w:type="spellStart"/>
      <w:r w:rsidR="00B11C99">
        <w:rPr>
          <w:lang w:val="en-US"/>
        </w:rPr>
        <w:t>MiriamG</w:t>
      </w:r>
      <w:proofErr w:type="spellEnd"/>
      <w:r>
        <w:rPr>
          <w:lang w:val="en-US"/>
        </w:rPr>
        <w:t xml:space="preserve"> and sign in.</w:t>
      </w:r>
    </w:p>
    <w:p w14:paraId="39478EBE" w14:textId="3C6F8FB2" w:rsidR="006B21CD" w:rsidRDefault="006B21CD" w:rsidP="00CE6660">
      <w:pPr>
        <w:pStyle w:val="ListParagraph"/>
        <w:numPr>
          <w:ilvl w:val="0"/>
          <w:numId w:val="27"/>
        </w:numPr>
        <w:rPr>
          <w:lang w:val="en-US"/>
        </w:rPr>
      </w:pPr>
      <w:r>
        <w:rPr>
          <w:lang w:val="en-US"/>
        </w:rPr>
        <w:t xml:space="preserve">As </w:t>
      </w:r>
      <w:proofErr w:type="spellStart"/>
      <w:r w:rsidR="00B11C99">
        <w:rPr>
          <w:lang w:val="en-US"/>
        </w:rPr>
        <w:t>MiriamG</w:t>
      </w:r>
      <w:proofErr w:type="spellEnd"/>
      <w:r w:rsidR="00B11C99">
        <w:rPr>
          <w:lang w:val="en-US"/>
        </w:rPr>
        <w:t xml:space="preserve"> </w:t>
      </w:r>
      <w:r>
        <w:rPr>
          <w:lang w:val="en-US"/>
        </w:rPr>
        <w:t xml:space="preserve">is member of only the SG-AVD </w:t>
      </w:r>
      <w:r w:rsidR="00B11C99">
        <w:rPr>
          <w:lang w:val="en-US"/>
        </w:rPr>
        <w:t>applications</w:t>
      </w:r>
      <w:r>
        <w:rPr>
          <w:lang w:val="en-US"/>
        </w:rPr>
        <w:t xml:space="preserve"> users group, </w:t>
      </w:r>
      <w:bookmarkStart w:id="52" w:name="_Hlk135831591"/>
      <w:r w:rsidR="00B11C99">
        <w:rPr>
          <w:lang w:val="en-US"/>
        </w:rPr>
        <w:t>s</w:t>
      </w:r>
      <w:r>
        <w:rPr>
          <w:lang w:val="en-US"/>
        </w:rPr>
        <w:t xml:space="preserve">he will only see the </w:t>
      </w:r>
      <w:r w:rsidR="00B11C99">
        <w:rPr>
          <w:lang w:val="en-US"/>
        </w:rPr>
        <w:t>Applications (at least Word)</w:t>
      </w:r>
      <w:r>
        <w:rPr>
          <w:lang w:val="en-US"/>
        </w:rPr>
        <w:t xml:space="preserve"> being available. Open the </w:t>
      </w:r>
      <w:r w:rsidR="008F60AB">
        <w:rPr>
          <w:lang w:val="en-US"/>
        </w:rPr>
        <w:t>Word application</w:t>
      </w:r>
      <w:r>
        <w:rPr>
          <w:lang w:val="en-US"/>
        </w:rPr>
        <w:t xml:space="preserve"> and </w:t>
      </w:r>
      <w:r w:rsidR="00710440">
        <w:rPr>
          <w:lang w:val="en-US"/>
        </w:rPr>
        <w:t xml:space="preserve">see </w:t>
      </w:r>
      <w:r w:rsidR="00377E3F">
        <w:rPr>
          <w:lang w:val="en-US"/>
        </w:rPr>
        <w:t>the app</w:t>
      </w:r>
      <w:r w:rsidR="00710440">
        <w:rPr>
          <w:lang w:val="en-US"/>
        </w:rPr>
        <w:t xml:space="preserve"> available for this user while logging in with Azure Active Directory credentials</w:t>
      </w:r>
      <w:r>
        <w:rPr>
          <w:lang w:val="en-US"/>
        </w:rPr>
        <w:t>.</w:t>
      </w:r>
    </w:p>
    <w:bookmarkEnd w:id="52"/>
    <w:p w14:paraId="514864E5" w14:textId="594580E2" w:rsidR="008F60AB" w:rsidRPr="005E1FA7" w:rsidRDefault="008F60AB" w:rsidP="00CE6660">
      <w:pPr>
        <w:pStyle w:val="ListParagraph"/>
        <w:numPr>
          <w:ilvl w:val="0"/>
          <w:numId w:val="27"/>
        </w:numPr>
        <w:rPr>
          <w:lang w:val="en-US"/>
        </w:rPr>
      </w:pPr>
      <w:r w:rsidRPr="005E1FA7">
        <w:rPr>
          <w:lang w:val="en-US"/>
        </w:rPr>
        <w:t xml:space="preserve">Click the ellipses (…) in the right upper hand corner and select </w:t>
      </w:r>
      <w:r w:rsidRPr="005E1FA7">
        <w:rPr>
          <w:b/>
          <w:bCs/>
          <w:lang w:val="en-US"/>
        </w:rPr>
        <w:t>Subscribe.</w:t>
      </w:r>
      <w:r>
        <w:rPr>
          <w:b/>
          <w:bCs/>
          <w:lang w:val="en-US"/>
        </w:rPr>
        <w:t xml:space="preserve"> </w:t>
      </w:r>
      <w:r w:rsidRPr="005E1FA7">
        <w:rPr>
          <w:lang w:val="en-US"/>
        </w:rPr>
        <w:t xml:space="preserve">If you want to use the </w:t>
      </w:r>
      <w:r w:rsidRPr="005E1FA7">
        <w:rPr>
          <w:b/>
          <w:bCs/>
          <w:lang w:val="en-US"/>
        </w:rPr>
        <w:t>Subscribe with URL</w:t>
      </w:r>
      <w:r w:rsidRPr="005E1FA7">
        <w:rPr>
          <w:lang w:val="en-US"/>
        </w:rPr>
        <w:t xml:space="preserve">, use the following URL </w:t>
      </w:r>
      <w:hyperlink r:id="rId53" w:history="1">
        <w:r w:rsidRPr="005E1FA7">
          <w:rPr>
            <w:rStyle w:val="Hyperlink"/>
            <w:lang w:val="en-US"/>
          </w:rPr>
          <w:t>https://rdweb.wvd.microsoft.com</w:t>
        </w:r>
      </w:hyperlink>
      <w:r w:rsidR="00A03EB2">
        <w:rPr>
          <w:lang w:val="en-US"/>
        </w:rPr>
        <w:t>.</w:t>
      </w:r>
      <w:r w:rsidRPr="005E1FA7">
        <w:rPr>
          <w:lang w:val="en-US"/>
        </w:rPr>
        <w:t xml:space="preserve"> </w:t>
      </w:r>
    </w:p>
    <w:p w14:paraId="61538925" w14:textId="6CECAD61" w:rsidR="008F60AB" w:rsidRDefault="008F60AB" w:rsidP="00CE6660">
      <w:pPr>
        <w:pStyle w:val="ListParagraph"/>
        <w:numPr>
          <w:ilvl w:val="0"/>
          <w:numId w:val="27"/>
        </w:numPr>
        <w:rPr>
          <w:lang w:val="en-US"/>
        </w:rPr>
      </w:pPr>
      <w:r>
        <w:rPr>
          <w:lang w:val="en-US"/>
        </w:rPr>
        <w:t xml:space="preserve">Fill in the email address of the user </w:t>
      </w:r>
      <w:proofErr w:type="spellStart"/>
      <w:r w:rsidR="00FF5545">
        <w:rPr>
          <w:lang w:val="en-US"/>
        </w:rPr>
        <w:t>MeganB</w:t>
      </w:r>
      <w:proofErr w:type="spellEnd"/>
      <w:r>
        <w:rPr>
          <w:lang w:val="en-US"/>
        </w:rPr>
        <w:t xml:space="preserve"> and sign in.</w:t>
      </w:r>
    </w:p>
    <w:p w14:paraId="43351423" w14:textId="53E38740" w:rsidR="006B21CD" w:rsidRDefault="008F60AB" w:rsidP="00CE6660">
      <w:pPr>
        <w:pStyle w:val="ListParagraph"/>
        <w:numPr>
          <w:ilvl w:val="0"/>
          <w:numId w:val="27"/>
        </w:numPr>
        <w:rPr>
          <w:lang w:val="en-US"/>
        </w:rPr>
      </w:pPr>
      <w:r w:rsidRPr="002A386C">
        <w:rPr>
          <w:lang w:val="en-US"/>
        </w:rPr>
        <w:t xml:space="preserve">As </w:t>
      </w:r>
      <w:proofErr w:type="spellStart"/>
      <w:r w:rsidR="00FF5545" w:rsidRPr="002A386C">
        <w:rPr>
          <w:lang w:val="en-US"/>
        </w:rPr>
        <w:t>MeganB</w:t>
      </w:r>
      <w:proofErr w:type="spellEnd"/>
      <w:r w:rsidRPr="002A386C">
        <w:rPr>
          <w:lang w:val="en-US"/>
        </w:rPr>
        <w:t xml:space="preserve"> is member of </w:t>
      </w:r>
      <w:r w:rsidR="00FF5545" w:rsidRPr="002A386C">
        <w:rPr>
          <w:lang w:val="en-US"/>
        </w:rPr>
        <w:t>both</w:t>
      </w:r>
      <w:r w:rsidRPr="002A386C">
        <w:rPr>
          <w:lang w:val="en-US"/>
        </w:rPr>
        <w:t xml:space="preserve"> SG-AVD users group, she will </w:t>
      </w:r>
      <w:r w:rsidR="00FF5545" w:rsidRPr="002A386C">
        <w:rPr>
          <w:lang w:val="en-US"/>
        </w:rPr>
        <w:t xml:space="preserve">see as well the </w:t>
      </w:r>
      <w:proofErr w:type="spellStart"/>
      <w:r w:rsidRPr="002A386C">
        <w:rPr>
          <w:lang w:val="en-US"/>
        </w:rPr>
        <w:t>the</w:t>
      </w:r>
      <w:proofErr w:type="spellEnd"/>
      <w:r w:rsidRPr="002A386C">
        <w:rPr>
          <w:lang w:val="en-US"/>
        </w:rPr>
        <w:t xml:space="preserve"> Applications (at least Word) </w:t>
      </w:r>
      <w:r w:rsidR="00FF5545" w:rsidRPr="002A386C">
        <w:rPr>
          <w:lang w:val="en-US"/>
        </w:rPr>
        <w:t xml:space="preserve">as the Desktop </w:t>
      </w:r>
      <w:r w:rsidRPr="002A386C">
        <w:rPr>
          <w:lang w:val="en-US"/>
        </w:rPr>
        <w:t xml:space="preserve">being available. Open the Word application and </w:t>
      </w:r>
      <w:r w:rsidR="00377E3F">
        <w:rPr>
          <w:lang w:val="en-US"/>
        </w:rPr>
        <w:t xml:space="preserve">see the </w:t>
      </w:r>
      <w:r w:rsidR="00C9469C">
        <w:rPr>
          <w:lang w:val="en-US"/>
        </w:rPr>
        <w:t>app available for this user while logging in with Azure Active Directory credentials.</w:t>
      </w:r>
      <w:r w:rsidRPr="002A386C">
        <w:rPr>
          <w:lang w:val="en-US"/>
        </w:rPr>
        <w:t>.</w:t>
      </w:r>
      <w:r w:rsidR="0007199B" w:rsidRPr="002A386C">
        <w:rPr>
          <w:lang w:val="en-US"/>
        </w:rPr>
        <w:t xml:space="preserve"> Open the desktop and </w:t>
      </w:r>
      <w:r w:rsidR="00C9469C">
        <w:rPr>
          <w:lang w:val="en-US"/>
        </w:rPr>
        <w:t>see a desktop available for this user while logging in with Azure Active Directory credentials</w:t>
      </w:r>
      <w:r w:rsidR="0007199B" w:rsidRPr="002A386C">
        <w:rPr>
          <w:lang w:val="en-US"/>
        </w:rPr>
        <w:t>.</w:t>
      </w:r>
    </w:p>
    <w:p w14:paraId="5064194C" w14:textId="77777777" w:rsidR="00573F60" w:rsidRDefault="00573F60" w:rsidP="00573F60">
      <w:pPr>
        <w:rPr>
          <w:lang w:val="en-US"/>
        </w:rPr>
      </w:pPr>
    </w:p>
    <w:p w14:paraId="2112B0F6" w14:textId="49986859" w:rsidR="00573F60" w:rsidRDefault="00573F60" w:rsidP="00573F60">
      <w:pPr>
        <w:pStyle w:val="Heading2"/>
        <w:rPr>
          <w:lang w:val="en-US"/>
        </w:rPr>
      </w:pPr>
      <w:r>
        <w:rPr>
          <w:lang w:val="en-US"/>
        </w:rPr>
        <w:t>Connect to the Azure Virtual Desktop environment with the browser</w:t>
      </w:r>
    </w:p>
    <w:p w14:paraId="2B601BAE" w14:textId="77777777" w:rsidR="00573F60" w:rsidRPr="00573F60" w:rsidRDefault="00573F60" w:rsidP="00573F60">
      <w:pPr>
        <w:rPr>
          <w:lang w:val="en-US"/>
        </w:rPr>
      </w:pPr>
    </w:p>
    <w:p w14:paraId="33F831CD" w14:textId="77777777" w:rsidR="00B724BF" w:rsidRDefault="00323342" w:rsidP="00CE6660">
      <w:pPr>
        <w:pStyle w:val="ListParagraph"/>
        <w:numPr>
          <w:ilvl w:val="0"/>
          <w:numId w:val="33"/>
        </w:numPr>
        <w:rPr>
          <w:lang w:val="en-US"/>
        </w:rPr>
      </w:pPr>
      <w:r w:rsidRPr="00B724BF">
        <w:rPr>
          <w:lang w:val="en-US"/>
        </w:rPr>
        <w:t>Open an InPrivate browser session in Microsoft Edge</w:t>
      </w:r>
      <w:r w:rsidR="00B724BF" w:rsidRPr="00B724BF">
        <w:rPr>
          <w:lang w:val="en-US"/>
        </w:rPr>
        <w:t>.</w:t>
      </w:r>
    </w:p>
    <w:p w14:paraId="6A9022B3" w14:textId="77777777" w:rsidR="007A4901" w:rsidRPr="007A4901" w:rsidRDefault="00F77B2E" w:rsidP="00CE6660">
      <w:pPr>
        <w:pStyle w:val="ListParagraph"/>
        <w:numPr>
          <w:ilvl w:val="0"/>
          <w:numId w:val="33"/>
        </w:numPr>
        <w:rPr>
          <w:rStyle w:val="Hyperlink"/>
          <w:color w:val="auto"/>
          <w:u w:val="none"/>
          <w:lang w:val="en-US"/>
        </w:rPr>
      </w:pPr>
      <w:r>
        <w:rPr>
          <w:lang w:val="en-US"/>
        </w:rPr>
        <w:t xml:space="preserve">Open the </w:t>
      </w:r>
      <w:r w:rsidR="00B724BF">
        <w:rPr>
          <w:lang w:val="en-US"/>
        </w:rPr>
        <w:t xml:space="preserve">following URL </w:t>
      </w:r>
      <w:hyperlink r:id="rId54" w:history="1">
        <w:r w:rsidR="00F9314A">
          <w:rPr>
            <w:rStyle w:val="Hyperlink"/>
          </w:rPr>
          <w:t>Remote Desktop Web Client (microsoft.com)</w:t>
        </w:r>
      </w:hyperlink>
    </w:p>
    <w:p w14:paraId="6CDBC543" w14:textId="2E062186" w:rsidR="00387B50" w:rsidRDefault="00387B50" w:rsidP="00CE6660">
      <w:pPr>
        <w:pStyle w:val="ListParagraph"/>
        <w:numPr>
          <w:ilvl w:val="0"/>
          <w:numId w:val="33"/>
        </w:numPr>
        <w:rPr>
          <w:lang w:val="en-US"/>
        </w:rPr>
      </w:pPr>
      <w:r>
        <w:t xml:space="preserve">Login with </w:t>
      </w:r>
      <w:r>
        <w:rPr>
          <w:lang w:val="en-US"/>
        </w:rPr>
        <w:t xml:space="preserve">the email address of the user </w:t>
      </w:r>
      <w:r w:rsidR="00D22081">
        <w:rPr>
          <w:lang w:val="en-US"/>
        </w:rPr>
        <w:t>AdeleV</w:t>
      </w:r>
      <w:r>
        <w:rPr>
          <w:lang w:val="en-US"/>
        </w:rPr>
        <w:t xml:space="preserve"> and sign in.</w:t>
      </w:r>
    </w:p>
    <w:p w14:paraId="50B7CDA8" w14:textId="47C10AD9" w:rsidR="00F9314A" w:rsidRPr="00F9314A" w:rsidRDefault="00387B50" w:rsidP="00CE6660">
      <w:pPr>
        <w:pStyle w:val="ListParagraph"/>
        <w:numPr>
          <w:ilvl w:val="0"/>
          <w:numId w:val="33"/>
        </w:numPr>
        <w:rPr>
          <w:lang w:val="en-US"/>
        </w:rPr>
      </w:pPr>
      <w:r>
        <w:rPr>
          <w:lang w:val="en-US"/>
        </w:rPr>
        <w:t xml:space="preserve">As </w:t>
      </w:r>
      <w:r w:rsidR="00D22081">
        <w:rPr>
          <w:lang w:val="en-US"/>
        </w:rPr>
        <w:t>AdeleV</w:t>
      </w:r>
      <w:r>
        <w:rPr>
          <w:lang w:val="en-US"/>
        </w:rPr>
        <w:t xml:space="preserve"> is member of only the SG-AVD workspace users group, he will only see the Workspace being available. Open the desktop and see a desktop available for this user while logging in with Azure Active Directory credentials.</w:t>
      </w:r>
    </w:p>
    <w:p w14:paraId="0F5D3374" w14:textId="3C8C8DCB" w:rsidR="00EB5D89" w:rsidRPr="00EB5D89" w:rsidRDefault="00045F0A" w:rsidP="00CE6660">
      <w:pPr>
        <w:pStyle w:val="ListParagraph"/>
        <w:numPr>
          <w:ilvl w:val="0"/>
          <w:numId w:val="33"/>
        </w:numPr>
        <w:rPr>
          <w:lang w:val="en-US"/>
        </w:rPr>
      </w:pPr>
      <w:r>
        <w:rPr>
          <w:lang w:val="en-US"/>
        </w:rPr>
        <w:lastRenderedPageBreak/>
        <w:t xml:space="preserve">Close the browser and open a new </w:t>
      </w:r>
      <w:r w:rsidR="002E5D5A">
        <w:rPr>
          <w:lang w:val="en-US"/>
        </w:rPr>
        <w:t>InPrivate bro</w:t>
      </w:r>
      <w:r w:rsidR="007F29F5">
        <w:rPr>
          <w:lang w:val="en-US"/>
        </w:rPr>
        <w:t>wser session in Microsoft Edge</w:t>
      </w:r>
      <w:r w:rsidR="00835911">
        <w:rPr>
          <w:lang w:val="en-US"/>
        </w:rPr>
        <w:t>.</w:t>
      </w:r>
    </w:p>
    <w:p w14:paraId="0B2609F5" w14:textId="0A555756" w:rsidR="004D5D2E" w:rsidRDefault="00835911" w:rsidP="00CE6660">
      <w:pPr>
        <w:pStyle w:val="ListParagraph"/>
        <w:numPr>
          <w:ilvl w:val="0"/>
          <w:numId w:val="33"/>
        </w:numPr>
        <w:rPr>
          <w:lang w:val="en-US"/>
        </w:rPr>
      </w:pPr>
      <w:r>
        <w:t xml:space="preserve">Login with </w:t>
      </w:r>
      <w:r w:rsidRPr="00ED2A53">
        <w:rPr>
          <w:lang w:val="en-US"/>
        </w:rPr>
        <w:t xml:space="preserve">the email address of the user </w:t>
      </w:r>
      <w:r w:rsidR="003A1C4C">
        <w:rPr>
          <w:lang w:val="en-US"/>
        </w:rPr>
        <w:t>MarianG</w:t>
      </w:r>
      <w:r w:rsidRPr="00ED2A53">
        <w:rPr>
          <w:lang w:val="en-US"/>
        </w:rPr>
        <w:t xml:space="preserve"> and sign in.</w:t>
      </w:r>
    </w:p>
    <w:p w14:paraId="01A78820" w14:textId="002AF5D8" w:rsidR="00ED2A53" w:rsidRPr="00ED2A53" w:rsidRDefault="00835911" w:rsidP="00CE6660">
      <w:pPr>
        <w:pStyle w:val="ListParagraph"/>
        <w:numPr>
          <w:ilvl w:val="0"/>
          <w:numId w:val="33"/>
        </w:numPr>
        <w:rPr>
          <w:lang w:val="en-US"/>
        </w:rPr>
      </w:pPr>
      <w:r w:rsidRPr="00ED2A53">
        <w:rPr>
          <w:lang w:val="en-US"/>
        </w:rPr>
        <w:t xml:space="preserve">As </w:t>
      </w:r>
      <w:proofErr w:type="spellStart"/>
      <w:r w:rsidRPr="00ED2A53">
        <w:rPr>
          <w:lang w:val="en-US"/>
        </w:rPr>
        <w:t>MiriamG</w:t>
      </w:r>
      <w:proofErr w:type="spellEnd"/>
      <w:r w:rsidRPr="00ED2A53">
        <w:rPr>
          <w:lang w:val="en-US"/>
        </w:rPr>
        <w:t xml:space="preserve"> is member of only the SG-AVD application users group, </w:t>
      </w:r>
      <w:r w:rsidR="00ED2A53" w:rsidRPr="00ED2A53">
        <w:rPr>
          <w:lang w:val="en-US"/>
        </w:rPr>
        <w:t>she will only see the Applications (at least Word) being available. Open the Word application and see the app available for this user while logging in with Azure Active Directory credentials.</w:t>
      </w:r>
    </w:p>
    <w:p w14:paraId="29BE4066" w14:textId="39AAA35B" w:rsidR="003A1C4C" w:rsidRPr="003A1C4C" w:rsidRDefault="003A1C4C" w:rsidP="00CE6660">
      <w:pPr>
        <w:pStyle w:val="ListParagraph"/>
        <w:numPr>
          <w:ilvl w:val="0"/>
          <w:numId w:val="33"/>
        </w:numPr>
        <w:rPr>
          <w:lang w:val="en-US"/>
        </w:rPr>
      </w:pPr>
      <w:r w:rsidRPr="003A1C4C">
        <w:rPr>
          <w:lang w:val="en-US"/>
        </w:rPr>
        <w:t>Close the browser and open a new InPrivate browser session in Microsoft Edge.</w:t>
      </w:r>
    </w:p>
    <w:p w14:paraId="02B9545D" w14:textId="478001E3" w:rsidR="003A1C4C" w:rsidRPr="003A1C4C" w:rsidRDefault="003A1C4C" w:rsidP="00CE6660">
      <w:pPr>
        <w:pStyle w:val="ListParagraph"/>
        <w:numPr>
          <w:ilvl w:val="0"/>
          <w:numId w:val="33"/>
        </w:numPr>
        <w:rPr>
          <w:lang w:val="en-US"/>
        </w:rPr>
      </w:pPr>
      <w:r>
        <w:t xml:space="preserve">Login with </w:t>
      </w:r>
      <w:r w:rsidRPr="003A1C4C">
        <w:rPr>
          <w:lang w:val="en-US"/>
        </w:rPr>
        <w:t xml:space="preserve">the email address of the user </w:t>
      </w:r>
      <w:proofErr w:type="spellStart"/>
      <w:r>
        <w:rPr>
          <w:lang w:val="en-US"/>
        </w:rPr>
        <w:t>MeganB</w:t>
      </w:r>
      <w:proofErr w:type="spellEnd"/>
      <w:r w:rsidRPr="003A1C4C">
        <w:rPr>
          <w:lang w:val="en-US"/>
        </w:rPr>
        <w:t xml:space="preserve"> and sign in.</w:t>
      </w:r>
    </w:p>
    <w:p w14:paraId="7D12B056" w14:textId="0F2CCE93" w:rsidR="00835911" w:rsidRDefault="003A1C4C" w:rsidP="00CE6660">
      <w:pPr>
        <w:pStyle w:val="ListParagraph"/>
        <w:numPr>
          <w:ilvl w:val="0"/>
          <w:numId w:val="33"/>
        </w:numPr>
        <w:rPr>
          <w:lang w:val="en-US"/>
        </w:rPr>
      </w:pPr>
      <w:r w:rsidRPr="003A1C4C">
        <w:rPr>
          <w:lang w:val="en-US"/>
        </w:rPr>
        <w:t xml:space="preserve">As </w:t>
      </w:r>
      <w:proofErr w:type="spellStart"/>
      <w:r>
        <w:rPr>
          <w:lang w:val="en-US"/>
        </w:rPr>
        <w:t>MeganB</w:t>
      </w:r>
      <w:proofErr w:type="spellEnd"/>
      <w:r w:rsidRPr="003A1C4C">
        <w:rPr>
          <w:lang w:val="en-US"/>
        </w:rPr>
        <w:t xml:space="preserve"> is member of both SG-AVD users group, she will see as well the </w:t>
      </w:r>
      <w:proofErr w:type="spellStart"/>
      <w:r w:rsidRPr="003A1C4C">
        <w:rPr>
          <w:lang w:val="en-US"/>
        </w:rPr>
        <w:t>the</w:t>
      </w:r>
      <w:proofErr w:type="spellEnd"/>
      <w:r w:rsidRPr="003A1C4C">
        <w:rPr>
          <w:lang w:val="en-US"/>
        </w:rPr>
        <w:t xml:space="preserve"> Applications (at least Word) as the Desktop being available. Open the Word application and see the app available for this user while logging in with Azure Active Directory credentials.. Open the desktop and see a desktop available for this user while logging in with Azure Active Directory credentials</w:t>
      </w:r>
      <w:r w:rsidR="008E27CE" w:rsidRPr="008E27CE">
        <w:rPr>
          <w:lang w:val="en-US"/>
        </w:rPr>
        <w:t>.</w:t>
      </w:r>
    </w:p>
    <w:p w14:paraId="6F56E33B" w14:textId="310F91B9" w:rsidR="006A714D" w:rsidRPr="00573DDF" w:rsidRDefault="00804180" w:rsidP="00F7375D">
      <w:pPr>
        <w:contextualSpacing/>
        <w:rPr>
          <w:kern w:val="0"/>
          <w:lang w:val="en-US"/>
          <w14:ligatures w14:val="none"/>
        </w:rPr>
      </w:pPr>
      <w:r w:rsidRPr="00573DDF">
        <w:rPr>
          <w:kern w:val="0"/>
          <w:lang w:val="en-US"/>
          <w14:ligatures w14:val="none"/>
        </w:rPr>
        <w:t xml:space="preserve"> </w:t>
      </w:r>
    </w:p>
    <w:p w14:paraId="78A345E2" w14:textId="77777777" w:rsidR="0010745F" w:rsidRDefault="0010745F">
      <w:pPr>
        <w:rPr>
          <w:rFonts w:ascii="Segoe UI Semilight" w:hAnsi="Segoe UI Semilight" w:cs="Segoe UI Semilight"/>
          <w:b/>
          <w:bCs/>
          <w:color w:val="4F81BD"/>
          <w:kern w:val="32"/>
          <w:sz w:val="32"/>
          <w:szCs w:val="32"/>
          <w:lang w:val="en-US"/>
        </w:rPr>
      </w:pPr>
      <w:r>
        <w:rPr>
          <w:lang w:val="en-US"/>
        </w:rPr>
        <w:br w:type="page"/>
      </w:r>
    </w:p>
    <w:p w14:paraId="08A6519C" w14:textId="6CEF5E30" w:rsidR="00893A72" w:rsidRDefault="0017B866" w:rsidP="00893A72">
      <w:pPr>
        <w:pStyle w:val="Heading1"/>
        <w:rPr>
          <w:lang w:val="en-US"/>
        </w:rPr>
      </w:pPr>
      <w:bookmarkStart w:id="53" w:name="_Toc135824946"/>
      <w:r w:rsidRPr="00573DDF">
        <w:rPr>
          <w:lang w:val="en-US"/>
        </w:rPr>
        <w:lastRenderedPageBreak/>
        <w:t xml:space="preserve">Best Practice 1: </w:t>
      </w:r>
      <w:bookmarkEnd w:id="53"/>
      <w:r w:rsidR="00ED1AE5">
        <w:rPr>
          <w:lang w:val="en-US"/>
        </w:rPr>
        <w:t>Scale the host pool for demand</w:t>
      </w:r>
    </w:p>
    <w:p w14:paraId="50B69BBE" w14:textId="3D55F124" w:rsidR="00ED1AE5" w:rsidRDefault="0097123D" w:rsidP="00ED1AE5">
      <w:pPr>
        <w:rPr>
          <w:lang w:val="en-US"/>
        </w:rPr>
      </w:pPr>
      <w:r>
        <w:rPr>
          <w:lang w:val="en-US"/>
        </w:rPr>
        <w:t xml:space="preserve">To only pay for the resources </w:t>
      </w:r>
      <w:r w:rsidR="00BC675F">
        <w:rPr>
          <w:lang w:val="en-US"/>
        </w:rPr>
        <w:t>needed, make sure you scale your host pool</w:t>
      </w:r>
      <w:r w:rsidR="00293638">
        <w:rPr>
          <w:lang w:val="en-US"/>
        </w:rPr>
        <w:t>.</w:t>
      </w:r>
    </w:p>
    <w:p w14:paraId="0E9CFCDE" w14:textId="77777777" w:rsidR="00293638" w:rsidRDefault="00293638" w:rsidP="00ED1AE5">
      <w:pPr>
        <w:rPr>
          <w:lang w:val="en-US"/>
        </w:rPr>
      </w:pPr>
    </w:p>
    <w:p w14:paraId="32835E8C" w14:textId="48065608" w:rsidR="00293638" w:rsidRPr="00ED1AE5" w:rsidRDefault="003C4F3C" w:rsidP="00ED1AE5">
      <w:pPr>
        <w:rPr>
          <w:lang w:val="en-US"/>
        </w:rPr>
      </w:pPr>
      <w:hyperlink r:id="rId55" w:history="1">
        <w:proofErr w:type="spellStart"/>
        <w:r w:rsidR="00293638">
          <w:rPr>
            <w:rStyle w:val="Hyperlink"/>
          </w:rPr>
          <w:t>Create</w:t>
        </w:r>
        <w:proofErr w:type="spellEnd"/>
        <w:r w:rsidR="00293638">
          <w:rPr>
            <w:rStyle w:val="Hyperlink"/>
          </w:rPr>
          <w:t xml:space="preserve"> </w:t>
        </w:r>
        <w:proofErr w:type="spellStart"/>
        <w:r w:rsidR="00293638">
          <w:rPr>
            <w:rStyle w:val="Hyperlink"/>
          </w:rPr>
          <w:t>an</w:t>
        </w:r>
        <w:proofErr w:type="spellEnd"/>
        <w:r w:rsidR="00293638">
          <w:rPr>
            <w:rStyle w:val="Hyperlink"/>
          </w:rPr>
          <w:t xml:space="preserve"> </w:t>
        </w:r>
        <w:proofErr w:type="spellStart"/>
        <w:r w:rsidR="00293638">
          <w:rPr>
            <w:rStyle w:val="Hyperlink"/>
          </w:rPr>
          <w:t>autoscale</w:t>
        </w:r>
        <w:proofErr w:type="spellEnd"/>
        <w:r w:rsidR="00293638">
          <w:rPr>
            <w:rStyle w:val="Hyperlink"/>
          </w:rPr>
          <w:t xml:space="preserve"> </w:t>
        </w:r>
        <w:proofErr w:type="spellStart"/>
        <w:r w:rsidR="00293638">
          <w:rPr>
            <w:rStyle w:val="Hyperlink"/>
          </w:rPr>
          <w:t>scaling</w:t>
        </w:r>
        <w:proofErr w:type="spellEnd"/>
        <w:r w:rsidR="00293638">
          <w:rPr>
            <w:rStyle w:val="Hyperlink"/>
          </w:rPr>
          <w:t xml:space="preserve"> plan </w:t>
        </w:r>
        <w:proofErr w:type="spellStart"/>
        <w:r w:rsidR="00293638">
          <w:rPr>
            <w:rStyle w:val="Hyperlink"/>
          </w:rPr>
          <w:t>for</w:t>
        </w:r>
        <w:proofErr w:type="spellEnd"/>
        <w:r w:rsidR="00293638">
          <w:rPr>
            <w:rStyle w:val="Hyperlink"/>
          </w:rPr>
          <w:t xml:space="preserve"> Azure Virtual Desktop | Microsoft </w:t>
        </w:r>
        <w:proofErr w:type="spellStart"/>
        <w:r w:rsidR="00293638">
          <w:rPr>
            <w:rStyle w:val="Hyperlink"/>
          </w:rPr>
          <w:t>Learn</w:t>
        </w:r>
        <w:proofErr w:type="spellEnd"/>
      </w:hyperlink>
    </w:p>
    <w:p w14:paraId="4150D91A" w14:textId="77777777" w:rsidR="00BF263A" w:rsidRPr="00573DDF" w:rsidRDefault="00BF263A" w:rsidP="00BF263A">
      <w:pPr>
        <w:contextualSpacing/>
        <w:rPr>
          <w:b/>
          <w:bCs/>
          <w:lang w:val="en-US"/>
        </w:rPr>
      </w:pPr>
    </w:p>
    <w:p w14:paraId="79836D79" w14:textId="504FECFB" w:rsidR="00440ACC" w:rsidRPr="00573DDF" w:rsidRDefault="0017B866" w:rsidP="00440ACC">
      <w:pPr>
        <w:pStyle w:val="Heading1"/>
        <w:rPr>
          <w:lang w:val="en-US"/>
        </w:rPr>
      </w:pPr>
      <w:bookmarkStart w:id="54" w:name="_Toc135824947"/>
      <w:r w:rsidRPr="00573DDF">
        <w:rPr>
          <w:lang w:val="en-US"/>
        </w:rPr>
        <w:t xml:space="preserve">Best Practice </w:t>
      </w:r>
      <w:r w:rsidR="00AA0E9B">
        <w:rPr>
          <w:lang w:val="en-US"/>
        </w:rPr>
        <w:t>2</w:t>
      </w:r>
      <w:r w:rsidRPr="00573DDF">
        <w:rPr>
          <w:lang w:val="en-US"/>
        </w:rPr>
        <w:t>: Hybrid Scenarios</w:t>
      </w:r>
      <w:bookmarkEnd w:id="54"/>
    </w:p>
    <w:p w14:paraId="03EF8254" w14:textId="3877231E" w:rsidR="50923847" w:rsidRPr="00573DDF" w:rsidRDefault="50923847">
      <w:pPr>
        <w:rPr>
          <w:lang w:val="en-US"/>
        </w:rPr>
      </w:pPr>
    </w:p>
    <w:p w14:paraId="628EC1BD" w14:textId="7CBD7A54" w:rsidR="003F20A6" w:rsidRPr="00573DDF" w:rsidRDefault="0017B866" w:rsidP="00B311AB">
      <w:pPr>
        <w:pStyle w:val="Heading1"/>
        <w:rPr>
          <w:lang w:val="en-US"/>
        </w:rPr>
      </w:pPr>
      <w:bookmarkStart w:id="55" w:name="_Toc135824948"/>
      <w:r w:rsidRPr="00573DDF">
        <w:rPr>
          <w:lang w:val="en-US"/>
        </w:rPr>
        <w:t xml:space="preserve">Appendix 1 – </w:t>
      </w:r>
      <w:r w:rsidR="003963CA">
        <w:rPr>
          <w:lang w:val="en-US"/>
        </w:rPr>
        <w:t>Language settings</w:t>
      </w:r>
      <w:bookmarkEnd w:id="55"/>
    </w:p>
    <w:p w14:paraId="6DBE13BE" w14:textId="6C3E651B" w:rsidR="00515D50" w:rsidRPr="00573DDF" w:rsidRDefault="003963CA" w:rsidP="00515D50">
      <w:pPr>
        <w:pStyle w:val="Heading2"/>
        <w:rPr>
          <w:lang w:val="en-US"/>
        </w:rPr>
      </w:pPr>
      <w:bookmarkStart w:id="56" w:name="_Toc135824949"/>
      <w:r>
        <w:rPr>
          <w:lang w:val="en-US"/>
        </w:rPr>
        <w:t xml:space="preserve">Language settings in the </w:t>
      </w:r>
      <w:r w:rsidR="0017B866" w:rsidRPr="00573DDF">
        <w:rPr>
          <w:lang w:val="en-US"/>
        </w:rPr>
        <w:t>Azure portal</w:t>
      </w:r>
      <w:bookmarkEnd w:id="56"/>
    </w:p>
    <w:p w14:paraId="25964423" w14:textId="7485FB35" w:rsidR="00515D50" w:rsidRPr="00573DDF" w:rsidRDefault="00515D50" w:rsidP="00515D50">
      <w:pPr>
        <w:rPr>
          <w:b/>
          <w:bCs/>
          <w:lang w:val="en-US"/>
        </w:rPr>
      </w:pPr>
      <w:r w:rsidRPr="00573DDF">
        <w:rPr>
          <w:lang w:val="en-US"/>
        </w:rPr>
        <w:t xml:space="preserve">In </w:t>
      </w:r>
      <w:r w:rsidR="00FB467B">
        <w:rPr>
          <w:lang w:val="en-US"/>
        </w:rPr>
        <w:t>the</w:t>
      </w:r>
      <w:r w:rsidRPr="00573DDF">
        <w:rPr>
          <w:lang w:val="en-US"/>
        </w:rPr>
        <w:t xml:space="preserve"> Azure </w:t>
      </w:r>
      <w:r w:rsidR="00FB467B">
        <w:rPr>
          <w:lang w:val="en-US"/>
        </w:rPr>
        <w:t>(</w:t>
      </w:r>
      <w:r w:rsidR="007F536F" w:rsidRPr="00573DDF">
        <w:rPr>
          <w:lang w:val="en-US"/>
        </w:rPr>
        <w:t>Active Directory</w:t>
      </w:r>
      <w:r w:rsidR="00FB467B">
        <w:rPr>
          <w:lang w:val="en-US"/>
        </w:rPr>
        <w:t>)</w:t>
      </w:r>
      <w:r w:rsidR="007F536F" w:rsidRPr="00573DDF">
        <w:rPr>
          <w:lang w:val="en-US"/>
        </w:rPr>
        <w:t xml:space="preserve"> </w:t>
      </w:r>
      <w:r w:rsidRPr="00573DDF">
        <w:rPr>
          <w:lang w:val="en-US"/>
        </w:rPr>
        <w:t>porta</w:t>
      </w:r>
      <w:r w:rsidR="007F536F" w:rsidRPr="00573DDF">
        <w:rPr>
          <w:lang w:val="en-US"/>
        </w:rPr>
        <w:t xml:space="preserve">l </w:t>
      </w:r>
      <w:r w:rsidR="00FB467B">
        <w:rPr>
          <w:lang w:val="en-US"/>
        </w:rPr>
        <w:t xml:space="preserve">in the upper right hand corner, click on the </w:t>
      </w:r>
      <w:r w:rsidR="00F2374F">
        <w:rPr>
          <w:lang w:val="en-US"/>
        </w:rPr>
        <w:t>clog icon. Go to</w:t>
      </w:r>
      <w:r w:rsidR="007F536F" w:rsidRPr="00573DDF">
        <w:rPr>
          <w:lang w:val="en-US"/>
        </w:rPr>
        <w:t xml:space="preserve"> </w:t>
      </w:r>
      <w:r w:rsidR="00F2374F">
        <w:rPr>
          <w:lang w:val="en-US"/>
        </w:rPr>
        <w:t>Language and region settings. Select here your preferred language and the regional settings</w:t>
      </w:r>
      <w:r w:rsidR="00EA72B3">
        <w:rPr>
          <w:lang w:val="en-US"/>
        </w:rPr>
        <w:t>.</w:t>
      </w:r>
      <w:r w:rsidR="007F536F" w:rsidRPr="00573DDF">
        <w:rPr>
          <w:b/>
          <w:bCs/>
          <w:lang w:val="en-US"/>
        </w:rPr>
        <w:t xml:space="preserve"> </w:t>
      </w:r>
    </w:p>
    <w:p w14:paraId="2A71E204" w14:textId="339B7CCC" w:rsidR="007F536F" w:rsidRDefault="00AC5DA4" w:rsidP="00515D50">
      <w:pPr>
        <w:rPr>
          <w:b/>
          <w:bCs/>
          <w:lang w:val="en-US"/>
        </w:rPr>
      </w:pPr>
      <w:r w:rsidRPr="00573DDF">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6"/>
                    <a:stretch>
                      <a:fillRect/>
                    </a:stretch>
                  </pic:blipFill>
                  <pic:spPr>
                    <a:xfrm>
                      <a:off x="0" y="0"/>
                      <a:ext cx="6196965" cy="1701800"/>
                    </a:xfrm>
                    <a:prstGeom prst="rect">
                      <a:avLst/>
                    </a:prstGeom>
                  </pic:spPr>
                </pic:pic>
              </a:graphicData>
            </a:graphic>
          </wp:inline>
        </w:drawing>
      </w:r>
    </w:p>
    <w:p w14:paraId="5D7E3D70" w14:textId="77777777" w:rsidR="00520C35" w:rsidRDefault="00520C35" w:rsidP="00515D50">
      <w:pPr>
        <w:rPr>
          <w:b/>
          <w:bCs/>
          <w:lang w:val="en-US"/>
        </w:rPr>
      </w:pPr>
    </w:p>
    <w:p w14:paraId="7A1AE9A3" w14:textId="7667CDA9" w:rsidR="00520C35" w:rsidRPr="00573DDF" w:rsidRDefault="00520C35" w:rsidP="00520C35">
      <w:pPr>
        <w:pStyle w:val="Heading1"/>
        <w:rPr>
          <w:lang w:val="en-US"/>
        </w:rPr>
      </w:pPr>
      <w:r w:rsidRPr="00573DDF">
        <w:rPr>
          <w:lang w:val="en-US"/>
        </w:rPr>
        <w:t xml:space="preserve">Appendix </w:t>
      </w:r>
      <w:r>
        <w:rPr>
          <w:lang w:val="en-US"/>
        </w:rPr>
        <w:t>2</w:t>
      </w:r>
      <w:r w:rsidRPr="00573DDF">
        <w:rPr>
          <w:lang w:val="en-US"/>
        </w:rPr>
        <w:t xml:space="preserve"> – </w:t>
      </w:r>
      <w:r w:rsidR="009A7A0C">
        <w:rPr>
          <w:lang w:val="en-US"/>
        </w:rPr>
        <w:t>Resources</w:t>
      </w:r>
    </w:p>
    <w:p w14:paraId="78F54D43" w14:textId="77777777" w:rsidR="00520C35" w:rsidRDefault="00520C35" w:rsidP="00515D50">
      <w:pPr>
        <w:rPr>
          <w:b/>
          <w:bCs/>
          <w:lang w:val="en-US"/>
        </w:rPr>
      </w:pPr>
    </w:p>
    <w:p w14:paraId="674AABDE" w14:textId="57B2A0F0" w:rsidR="00520C35" w:rsidRPr="00573DDF" w:rsidRDefault="003C4F3C" w:rsidP="00515D50">
      <w:pPr>
        <w:rPr>
          <w:b/>
          <w:bCs/>
          <w:lang w:val="en-US"/>
        </w:rPr>
      </w:pPr>
      <w:hyperlink r:id="rId57" w:history="1">
        <w:r w:rsidR="00520C35">
          <w:rPr>
            <w:rStyle w:val="Hyperlink"/>
          </w:rPr>
          <w:t xml:space="preserve">Azure Virtual Desktop </w:t>
        </w:r>
        <w:proofErr w:type="spellStart"/>
        <w:r w:rsidR="00520C35">
          <w:rPr>
            <w:rStyle w:val="Hyperlink"/>
          </w:rPr>
          <w:t>documentation</w:t>
        </w:r>
        <w:proofErr w:type="spellEnd"/>
        <w:r w:rsidR="00520C35">
          <w:rPr>
            <w:rStyle w:val="Hyperlink"/>
          </w:rPr>
          <w:t xml:space="preserve"> | Microsoft </w:t>
        </w:r>
        <w:proofErr w:type="spellStart"/>
        <w:r w:rsidR="00520C35">
          <w:rPr>
            <w:rStyle w:val="Hyperlink"/>
          </w:rPr>
          <w:t>Learn</w:t>
        </w:r>
        <w:proofErr w:type="spellEnd"/>
      </w:hyperlink>
    </w:p>
    <w:sectPr w:rsidR="00520C35" w:rsidRPr="00573DDF" w:rsidSect="009F70BA">
      <w:footerReference w:type="even" r:id="rId58"/>
      <w:footerReference w:type="default" r:id="rId59"/>
      <w:headerReference w:type="first" r:id="rId60"/>
      <w:footerReference w:type="first" r:id="rId61"/>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E4512" w14:textId="77777777" w:rsidR="00FF1C80" w:rsidRDefault="00FF1C80" w:rsidP="007434C7">
      <w:r>
        <w:separator/>
      </w:r>
    </w:p>
  </w:endnote>
  <w:endnote w:type="continuationSeparator" w:id="0">
    <w:p w14:paraId="7BF697B2" w14:textId="77777777" w:rsidR="00FF1C80" w:rsidRDefault="00FF1C80" w:rsidP="007434C7">
      <w:r>
        <w:continuationSeparator/>
      </w:r>
    </w:p>
  </w:endnote>
  <w:endnote w:type="continuationNotice" w:id="1">
    <w:p w14:paraId="63E72778" w14:textId="77777777" w:rsidR="00FF1C80" w:rsidRDefault="00FF1C80"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33D5" w14:textId="3EAE0182" w:rsidR="007605D9" w:rsidRDefault="007605D9">
    <w:pPr>
      <w:pStyle w:val="Footer"/>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Footer"/>
          </w:pPr>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41DFE9" w14:textId="0C37D247"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A41DFE9" w14:textId="0C37D247"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Header"/>
            <w:ind w:left="-115"/>
          </w:pPr>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F83311" w14:textId="27CBE2FA"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7F83311" w14:textId="27CBE2FA"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c>
        <w:tcPr>
          <w:tcW w:w="3140" w:type="dxa"/>
        </w:tcPr>
        <w:p w14:paraId="1DF45EF1" w14:textId="7793DC09" w:rsidR="50923847" w:rsidRDefault="50923847" w:rsidP="50923847">
          <w:pPr>
            <w:pStyle w:val="Header"/>
            <w:jc w:val="center"/>
          </w:pPr>
        </w:p>
      </w:tc>
      <w:tc>
        <w:tcPr>
          <w:tcW w:w="3140" w:type="dxa"/>
        </w:tcPr>
        <w:p w14:paraId="0DC83A01" w14:textId="4C889277" w:rsidR="50923847" w:rsidRDefault="50923847" w:rsidP="50923847">
          <w:pPr>
            <w:pStyle w:val="Header"/>
            <w:ind w:right="-115"/>
            <w:jc w:val="right"/>
          </w:pPr>
        </w:p>
      </w:tc>
    </w:tr>
  </w:tbl>
  <w:p w14:paraId="604F4D4B" w14:textId="4904A540" w:rsidR="50923847" w:rsidRDefault="50923847" w:rsidP="50923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B154" w14:textId="5CBFDC70" w:rsidR="007605D9" w:rsidRDefault="007605D9">
    <w:pPr>
      <w:pStyle w:val="Footer"/>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EC6E" w14:textId="18537B55" w:rsidR="00E52959" w:rsidRDefault="007605D9" w:rsidP="00E52959">
    <w:pPr>
      <w:pStyle w:val="Footer"/>
    </w:pPr>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0F0483" w14:textId="442D07A1"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7D0F0483" w14:textId="442D07A1"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p w14:paraId="7A5C931E" w14:textId="1B70F95F" w:rsidR="000A21A4" w:rsidRDefault="000A21A4" w:rsidP="00E52959">
    <w:pPr>
      <w:pStyle w:val="Footer"/>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Footer"/>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Header"/>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3FCFFC2B"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3FCFFC2B"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tc>
      <w:tc>
        <w:tcPr>
          <w:tcW w:w="3140" w:type="dxa"/>
        </w:tcPr>
        <w:p w14:paraId="492F15D9" w14:textId="63D43DD2" w:rsidR="50923847" w:rsidRDefault="50923847" w:rsidP="50923847">
          <w:pPr>
            <w:pStyle w:val="Header"/>
            <w:jc w:val="center"/>
          </w:pPr>
        </w:p>
      </w:tc>
      <w:tc>
        <w:tcPr>
          <w:tcW w:w="3140" w:type="dxa"/>
        </w:tcPr>
        <w:p w14:paraId="373A0D83" w14:textId="46558FC8" w:rsidR="50923847" w:rsidRDefault="50923847" w:rsidP="50923847">
          <w:pPr>
            <w:pStyle w:val="Header"/>
            <w:ind w:right="-115"/>
            <w:jc w:val="right"/>
          </w:pPr>
        </w:p>
      </w:tc>
    </w:tr>
  </w:tbl>
  <w:p w14:paraId="197AF47F" w14:textId="364F209F" w:rsidR="50923847" w:rsidRDefault="50923847" w:rsidP="50923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C42B" w14:textId="77777777" w:rsidR="00FF1C80" w:rsidRDefault="00FF1C80" w:rsidP="007434C7">
      <w:r>
        <w:separator/>
      </w:r>
    </w:p>
  </w:footnote>
  <w:footnote w:type="continuationSeparator" w:id="0">
    <w:p w14:paraId="2DCB4B60" w14:textId="77777777" w:rsidR="00FF1C80" w:rsidRDefault="00FF1C80" w:rsidP="007434C7">
      <w:r>
        <w:continuationSeparator/>
      </w:r>
    </w:p>
  </w:footnote>
  <w:footnote w:type="continuationNotice" w:id="1">
    <w:p w14:paraId="7BC7519E" w14:textId="77777777" w:rsidR="00FF1C80" w:rsidRDefault="00FF1C80"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3E79" w14:textId="33F25813" w:rsidR="000A21A4" w:rsidRPr="00707BE8" w:rsidRDefault="000A21A4" w:rsidP="007434C7">
    <w:pPr>
      <w:pStyle w:val="Header"/>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Header"/>
            <w:ind w:left="-115"/>
          </w:pPr>
        </w:p>
      </w:tc>
      <w:tc>
        <w:tcPr>
          <w:tcW w:w="3140" w:type="dxa"/>
        </w:tcPr>
        <w:p w14:paraId="3BFD4788" w14:textId="0996DBE4" w:rsidR="50923847" w:rsidRDefault="50923847" w:rsidP="50923847">
          <w:pPr>
            <w:pStyle w:val="Header"/>
            <w:jc w:val="center"/>
          </w:pPr>
        </w:p>
      </w:tc>
      <w:tc>
        <w:tcPr>
          <w:tcW w:w="3140" w:type="dxa"/>
        </w:tcPr>
        <w:p w14:paraId="7E354922" w14:textId="33A9E256" w:rsidR="50923847" w:rsidRDefault="50923847" w:rsidP="50923847">
          <w:pPr>
            <w:pStyle w:val="Header"/>
            <w:ind w:right="-115"/>
            <w:jc w:val="right"/>
          </w:pPr>
        </w:p>
      </w:tc>
    </w:tr>
  </w:tbl>
  <w:p w14:paraId="2EFE508D" w14:textId="7EF9A416" w:rsidR="50923847" w:rsidRDefault="50923847" w:rsidP="50923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Header"/>
            <w:ind w:left="-115"/>
          </w:pPr>
        </w:p>
      </w:tc>
      <w:tc>
        <w:tcPr>
          <w:tcW w:w="3140" w:type="dxa"/>
        </w:tcPr>
        <w:p w14:paraId="78963C3F" w14:textId="5C001751" w:rsidR="50923847" w:rsidRDefault="50923847" w:rsidP="50923847">
          <w:pPr>
            <w:pStyle w:val="Header"/>
            <w:jc w:val="center"/>
          </w:pPr>
        </w:p>
      </w:tc>
      <w:tc>
        <w:tcPr>
          <w:tcW w:w="3140" w:type="dxa"/>
        </w:tcPr>
        <w:p w14:paraId="114E9160" w14:textId="52043F43" w:rsidR="50923847" w:rsidRDefault="50923847" w:rsidP="50923847">
          <w:pPr>
            <w:pStyle w:val="Header"/>
            <w:ind w:right="-115"/>
            <w:jc w:val="right"/>
          </w:pPr>
        </w:p>
      </w:tc>
    </w:tr>
  </w:tbl>
  <w:p w14:paraId="565EB111" w14:textId="6B335764" w:rsidR="50923847" w:rsidRDefault="50923847" w:rsidP="5092384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9"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A93B7E"/>
    <w:multiLevelType w:val="hybridMultilevel"/>
    <w:tmpl w:val="F8F804B6"/>
    <w:lvl w:ilvl="0" w:tplc="0B565B98">
      <w:start w:val="1"/>
      <w:numFmt w:val="bullet"/>
      <w:lvlText w:val=""/>
      <w:lvlJc w:val="left"/>
      <w:pPr>
        <w:ind w:left="785" w:hanging="360"/>
      </w:pPr>
      <w:rPr>
        <w:rFonts w:ascii="Symbol" w:hAnsi="Symbol" w:hint="default"/>
      </w:rPr>
    </w:lvl>
    <w:lvl w:ilvl="1" w:tplc="3FBEA962">
      <w:start w:val="1"/>
      <w:numFmt w:val="bullet"/>
      <w:lvlText w:val="o"/>
      <w:lvlJc w:val="left"/>
      <w:pPr>
        <w:ind w:left="1440" w:hanging="360"/>
      </w:pPr>
      <w:rPr>
        <w:rFonts w:ascii="Courier New" w:hAnsi="Courier New" w:hint="default"/>
      </w:rPr>
    </w:lvl>
    <w:lvl w:ilvl="2" w:tplc="9F66AA40">
      <w:start w:val="1"/>
      <w:numFmt w:val="bullet"/>
      <w:lvlText w:val=""/>
      <w:lvlJc w:val="left"/>
      <w:pPr>
        <w:ind w:left="2160" w:hanging="360"/>
      </w:pPr>
      <w:rPr>
        <w:rFonts w:ascii="Wingdings" w:hAnsi="Wingdings" w:hint="default"/>
      </w:rPr>
    </w:lvl>
    <w:lvl w:ilvl="3" w:tplc="07B03D5C">
      <w:start w:val="1"/>
      <w:numFmt w:val="bullet"/>
      <w:lvlText w:val=""/>
      <w:lvlJc w:val="left"/>
      <w:pPr>
        <w:ind w:left="2880" w:hanging="360"/>
      </w:pPr>
      <w:rPr>
        <w:rFonts w:ascii="Symbol" w:hAnsi="Symbol" w:hint="default"/>
      </w:rPr>
    </w:lvl>
    <w:lvl w:ilvl="4" w:tplc="861A21C0">
      <w:start w:val="1"/>
      <w:numFmt w:val="bullet"/>
      <w:lvlText w:val="o"/>
      <w:lvlJc w:val="left"/>
      <w:pPr>
        <w:ind w:left="3600" w:hanging="360"/>
      </w:pPr>
      <w:rPr>
        <w:rFonts w:ascii="Courier New" w:hAnsi="Courier New" w:hint="default"/>
      </w:rPr>
    </w:lvl>
    <w:lvl w:ilvl="5" w:tplc="04E086AC">
      <w:start w:val="1"/>
      <w:numFmt w:val="bullet"/>
      <w:lvlText w:val=""/>
      <w:lvlJc w:val="left"/>
      <w:pPr>
        <w:ind w:left="4320" w:hanging="360"/>
      </w:pPr>
      <w:rPr>
        <w:rFonts w:ascii="Wingdings" w:hAnsi="Wingdings" w:hint="default"/>
      </w:rPr>
    </w:lvl>
    <w:lvl w:ilvl="6" w:tplc="ECE6CCB4">
      <w:start w:val="1"/>
      <w:numFmt w:val="bullet"/>
      <w:lvlText w:val=""/>
      <w:lvlJc w:val="left"/>
      <w:pPr>
        <w:ind w:left="5040" w:hanging="360"/>
      </w:pPr>
      <w:rPr>
        <w:rFonts w:ascii="Symbol" w:hAnsi="Symbol" w:hint="default"/>
      </w:rPr>
    </w:lvl>
    <w:lvl w:ilvl="7" w:tplc="A990A87E">
      <w:start w:val="1"/>
      <w:numFmt w:val="bullet"/>
      <w:lvlText w:val="o"/>
      <w:lvlJc w:val="left"/>
      <w:pPr>
        <w:ind w:left="5760" w:hanging="360"/>
      </w:pPr>
      <w:rPr>
        <w:rFonts w:ascii="Courier New" w:hAnsi="Courier New" w:hint="default"/>
      </w:rPr>
    </w:lvl>
    <w:lvl w:ilvl="8" w:tplc="672ECB7E">
      <w:start w:val="1"/>
      <w:numFmt w:val="bullet"/>
      <w:lvlText w:val=""/>
      <w:lvlJc w:val="left"/>
      <w:pPr>
        <w:ind w:left="6480" w:hanging="360"/>
      </w:pPr>
      <w:rPr>
        <w:rFonts w:ascii="Wingdings" w:hAnsi="Wingding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F5A63"/>
    <w:multiLevelType w:val="multilevel"/>
    <w:tmpl w:val="F084BA36"/>
    <w:lvl w:ilvl="0">
      <w:start w:val="1"/>
      <w:numFmt w:val="decimal"/>
      <w:pStyle w:val="Heading1"/>
      <w:lvlText w:val="%1"/>
      <w:lvlJc w:val="left"/>
      <w:pPr>
        <w:ind w:left="0" w:hanging="539"/>
      </w:pPr>
      <w:rPr>
        <w:rFonts w:hint="default"/>
        <w:lang w:val="nl-NL"/>
      </w:rPr>
    </w:lvl>
    <w:lvl w:ilvl="1">
      <w:start w:val="1"/>
      <w:numFmt w:val="decimal"/>
      <w:pStyle w:val="Heading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8"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C3F85"/>
    <w:multiLevelType w:val="hybridMultilevel"/>
    <w:tmpl w:val="A6CC66C8"/>
    <w:lvl w:ilvl="0" w:tplc="746E4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03EC2"/>
    <w:multiLevelType w:val="hybridMultilevel"/>
    <w:tmpl w:val="C922AAB2"/>
    <w:lvl w:ilvl="0" w:tplc="1F9E32BC">
      <w:start w:val="1"/>
      <w:numFmt w:val="decimal"/>
      <w:pStyle w:val="Heading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7"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C6ECA8"/>
    <w:multiLevelType w:val="hybridMultilevel"/>
    <w:tmpl w:val="0DE694E0"/>
    <w:lvl w:ilvl="0" w:tplc="D2744446">
      <w:start w:val="1"/>
      <w:numFmt w:val="bullet"/>
      <w:lvlText w:val=""/>
      <w:lvlJc w:val="left"/>
      <w:pPr>
        <w:ind w:left="785" w:hanging="360"/>
      </w:pPr>
      <w:rPr>
        <w:rFonts w:ascii="Symbol" w:hAnsi="Symbol" w:hint="default"/>
      </w:rPr>
    </w:lvl>
    <w:lvl w:ilvl="1" w:tplc="96B88168">
      <w:start w:val="1"/>
      <w:numFmt w:val="bullet"/>
      <w:lvlText w:val="o"/>
      <w:lvlJc w:val="left"/>
      <w:pPr>
        <w:ind w:left="1440" w:hanging="360"/>
      </w:pPr>
      <w:rPr>
        <w:rFonts w:ascii="Courier New" w:hAnsi="Courier New" w:hint="default"/>
      </w:rPr>
    </w:lvl>
    <w:lvl w:ilvl="2" w:tplc="EEC464E4">
      <w:start w:val="1"/>
      <w:numFmt w:val="bullet"/>
      <w:lvlText w:val=""/>
      <w:lvlJc w:val="left"/>
      <w:pPr>
        <w:ind w:left="2160" w:hanging="360"/>
      </w:pPr>
      <w:rPr>
        <w:rFonts w:ascii="Wingdings" w:hAnsi="Wingdings" w:hint="default"/>
      </w:rPr>
    </w:lvl>
    <w:lvl w:ilvl="3" w:tplc="FD60F4AA">
      <w:start w:val="1"/>
      <w:numFmt w:val="bullet"/>
      <w:lvlText w:val=""/>
      <w:lvlJc w:val="left"/>
      <w:pPr>
        <w:ind w:left="2880" w:hanging="360"/>
      </w:pPr>
      <w:rPr>
        <w:rFonts w:ascii="Symbol" w:hAnsi="Symbol" w:hint="default"/>
      </w:rPr>
    </w:lvl>
    <w:lvl w:ilvl="4" w:tplc="E3F25B54">
      <w:start w:val="1"/>
      <w:numFmt w:val="bullet"/>
      <w:lvlText w:val="o"/>
      <w:lvlJc w:val="left"/>
      <w:pPr>
        <w:ind w:left="3600" w:hanging="360"/>
      </w:pPr>
      <w:rPr>
        <w:rFonts w:ascii="Courier New" w:hAnsi="Courier New" w:hint="default"/>
      </w:rPr>
    </w:lvl>
    <w:lvl w:ilvl="5" w:tplc="36E8A8E4">
      <w:start w:val="1"/>
      <w:numFmt w:val="bullet"/>
      <w:lvlText w:val=""/>
      <w:lvlJc w:val="left"/>
      <w:pPr>
        <w:ind w:left="4320" w:hanging="360"/>
      </w:pPr>
      <w:rPr>
        <w:rFonts w:ascii="Wingdings" w:hAnsi="Wingdings" w:hint="default"/>
      </w:rPr>
    </w:lvl>
    <w:lvl w:ilvl="6" w:tplc="DAF0B720">
      <w:start w:val="1"/>
      <w:numFmt w:val="bullet"/>
      <w:lvlText w:val=""/>
      <w:lvlJc w:val="left"/>
      <w:pPr>
        <w:ind w:left="5040" w:hanging="360"/>
      </w:pPr>
      <w:rPr>
        <w:rFonts w:ascii="Symbol" w:hAnsi="Symbol" w:hint="default"/>
      </w:rPr>
    </w:lvl>
    <w:lvl w:ilvl="7" w:tplc="EAFA2CEA">
      <w:start w:val="1"/>
      <w:numFmt w:val="bullet"/>
      <w:lvlText w:val="o"/>
      <w:lvlJc w:val="left"/>
      <w:pPr>
        <w:ind w:left="5760" w:hanging="360"/>
      </w:pPr>
      <w:rPr>
        <w:rFonts w:ascii="Courier New" w:hAnsi="Courier New" w:hint="default"/>
      </w:rPr>
    </w:lvl>
    <w:lvl w:ilvl="8" w:tplc="6BF89AB2">
      <w:start w:val="1"/>
      <w:numFmt w:val="bullet"/>
      <w:lvlText w:val=""/>
      <w:lvlJc w:val="left"/>
      <w:pPr>
        <w:ind w:left="6480" w:hanging="360"/>
      </w:pPr>
      <w:rPr>
        <w:rFonts w:ascii="Wingdings" w:hAnsi="Wingdings" w:hint="default"/>
      </w:rPr>
    </w:lvl>
  </w:abstractNum>
  <w:abstractNum w:abstractNumId="34" w15:restartNumberingAfterBreak="0">
    <w:nsid w:val="78E836C8"/>
    <w:multiLevelType w:val="hybridMultilevel"/>
    <w:tmpl w:val="B54A5E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51254">
    <w:abstractNumId w:val="33"/>
  </w:num>
  <w:num w:numId="2" w16cid:durableId="1632320282">
    <w:abstractNumId w:val="10"/>
  </w:num>
  <w:num w:numId="3" w16cid:durableId="1147866784">
    <w:abstractNumId w:val="3"/>
  </w:num>
  <w:num w:numId="4" w16cid:durableId="963270662">
    <w:abstractNumId w:val="11"/>
  </w:num>
  <w:num w:numId="5" w16cid:durableId="193661107">
    <w:abstractNumId w:val="17"/>
  </w:num>
  <w:num w:numId="6" w16cid:durableId="1780103652">
    <w:abstractNumId w:val="8"/>
  </w:num>
  <w:num w:numId="7" w16cid:durableId="1365013602">
    <w:abstractNumId w:val="31"/>
  </w:num>
  <w:num w:numId="8" w16cid:durableId="775061085">
    <w:abstractNumId w:val="5"/>
  </w:num>
  <w:num w:numId="9" w16cid:durableId="596907432">
    <w:abstractNumId w:val="15"/>
  </w:num>
  <w:num w:numId="10" w16cid:durableId="507602073">
    <w:abstractNumId w:val="26"/>
  </w:num>
  <w:num w:numId="11" w16cid:durableId="1530147239">
    <w:abstractNumId w:val="12"/>
  </w:num>
  <w:num w:numId="12" w16cid:durableId="1334264999">
    <w:abstractNumId w:val="27"/>
  </w:num>
  <w:num w:numId="13" w16cid:durableId="1565604050">
    <w:abstractNumId w:val="35"/>
  </w:num>
  <w:num w:numId="14" w16cid:durableId="1195461673">
    <w:abstractNumId w:val="20"/>
  </w:num>
  <w:num w:numId="15" w16cid:durableId="395200682">
    <w:abstractNumId w:val="30"/>
  </w:num>
  <w:num w:numId="16" w16cid:durableId="466819859">
    <w:abstractNumId w:val="22"/>
  </w:num>
  <w:num w:numId="17" w16cid:durableId="1130243844">
    <w:abstractNumId w:val="37"/>
  </w:num>
  <w:num w:numId="18" w16cid:durableId="144662314">
    <w:abstractNumId w:val="0"/>
  </w:num>
  <w:num w:numId="19" w16cid:durableId="19398868">
    <w:abstractNumId w:val="1"/>
  </w:num>
  <w:num w:numId="20" w16cid:durableId="1563057502">
    <w:abstractNumId w:val="14"/>
  </w:num>
  <w:num w:numId="21" w16cid:durableId="1062217279">
    <w:abstractNumId w:val="34"/>
  </w:num>
  <w:num w:numId="22" w16cid:durableId="1834368700">
    <w:abstractNumId w:val="36"/>
  </w:num>
  <w:num w:numId="23" w16cid:durableId="157767450">
    <w:abstractNumId w:val="18"/>
  </w:num>
  <w:num w:numId="24" w16cid:durableId="1593052026">
    <w:abstractNumId w:val="19"/>
  </w:num>
  <w:num w:numId="25" w16cid:durableId="386682285">
    <w:abstractNumId w:val="23"/>
  </w:num>
  <w:num w:numId="26" w16cid:durableId="1948583720">
    <w:abstractNumId w:val="21"/>
  </w:num>
  <w:num w:numId="27" w16cid:durableId="415592420">
    <w:abstractNumId w:val="13"/>
  </w:num>
  <w:num w:numId="28" w16cid:durableId="505285633">
    <w:abstractNumId w:val="6"/>
  </w:num>
  <w:num w:numId="29" w16cid:durableId="261645040">
    <w:abstractNumId w:val="24"/>
  </w:num>
  <w:num w:numId="30" w16cid:durableId="117990481">
    <w:abstractNumId w:val="16"/>
  </w:num>
  <w:num w:numId="31" w16cid:durableId="521624046">
    <w:abstractNumId w:val="29"/>
  </w:num>
  <w:num w:numId="32" w16cid:durableId="299502328">
    <w:abstractNumId w:val="32"/>
  </w:num>
  <w:num w:numId="33" w16cid:durableId="1569146440">
    <w:abstractNumId w:val="4"/>
  </w:num>
  <w:num w:numId="34" w16cid:durableId="1722628465">
    <w:abstractNumId w:val="28"/>
  </w:num>
  <w:num w:numId="35" w16cid:durableId="429006439">
    <w:abstractNumId w:val="7"/>
  </w:num>
  <w:num w:numId="36" w16cid:durableId="2065174661">
    <w:abstractNumId w:val="2"/>
  </w:num>
  <w:num w:numId="37" w16cid:durableId="1597013381">
    <w:abstractNumId w:val="25"/>
  </w:num>
  <w:num w:numId="38" w16cid:durableId="156579121">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proofState w:spelling="clean"/>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13F0"/>
    <w:rsid w:val="00001DB3"/>
    <w:rsid w:val="0000300A"/>
    <w:rsid w:val="00003CCC"/>
    <w:rsid w:val="000060C3"/>
    <w:rsid w:val="00006383"/>
    <w:rsid w:val="000064D3"/>
    <w:rsid w:val="00006DCD"/>
    <w:rsid w:val="00007BE2"/>
    <w:rsid w:val="00007D9C"/>
    <w:rsid w:val="000102DA"/>
    <w:rsid w:val="00010F2B"/>
    <w:rsid w:val="00011332"/>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F06"/>
    <w:rsid w:val="00023018"/>
    <w:rsid w:val="00023A03"/>
    <w:rsid w:val="00023E22"/>
    <w:rsid w:val="00023F6A"/>
    <w:rsid w:val="00025150"/>
    <w:rsid w:val="00025461"/>
    <w:rsid w:val="000262A3"/>
    <w:rsid w:val="00027640"/>
    <w:rsid w:val="00027B6C"/>
    <w:rsid w:val="000307D9"/>
    <w:rsid w:val="00030995"/>
    <w:rsid w:val="00030F15"/>
    <w:rsid w:val="000317E6"/>
    <w:rsid w:val="00031BD7"/>
    <w:rsid w:val="00031C6F"/>
    <w:rsid w:val="00032171"/>
    <w:rsid w:val="00032347"/>
    <w:rsid w:val="00032353"/>
    <w:rsid w:val="00032CBB"/>
    <w:rsid w:val="000332C7"/>
    <w:rsid w:val="00034E09"/>
    <w:rsid w:val="0003545A"/>
    <w:rsid w:val="0003555E"/>
    <w:rsid w:val="000357D9"/>
    <w:rsid w:val="00036D2B"/>
    <w:rsid w:val="0003715D"/>
    <w:rsid w:val="0004127C"/>
    <w:rsid w:val="00041977"/>
    <w:rsid w:val="00041F16"/>
    <w:rsid w:val="00041FDA"/>
    <w:rsid w:val="00043986"/>
    <w:rsid w:val="000441FE"/>
    <w:rsid w:val="000450DC"/>
    <w:rsid w:val="00045789"/>
    <w:rsid w:val="00045D1C"/>
    <w:rsid w:val="00045F0A"/>
    <w:rsid w:val="000462FE"/>
    <w:rsid w:val="00046649"/>
    <w:rsid w:val="0004763D"/>
    <w:rsid w:val="00047D6D"/>
    <w:rsid w:val="00047E56"/>
    <w:rsid w:val="00051FF9"/>
    <w:rsid w:val="00052DEB"/>
    <w:rsid w:val="00053151"/>
    <w:rsid w:val="000534BB"/>
    <w:rsid w:val="00054711"/>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FD1"/>
    <w:rsid w:val="00065637"/>
    <w:rsid w:val="00065F4B"/>
    <w:rsid w:val="0006689C"/>
    <w:rsid w:val="00066D26"/>
    <w:rsid w:val="000674D4"/>
    <w:rsid w:val="000676A2"/>
    <w:rsid w:val="00067EAF"/>
    <w:rsid w:val="00071848"/>
    <w:rsid w:val="0007199B"/>
    <w:rsid w:val="00071A4E"/>
    <w:rsid w:val="0007298F"/>
    <w:rsid w:val="00073659"/>
    <w:rsid w:val="00073E33"/>
    <w:rsid w:val="000747C9"/>
    <w:rsid w:val="00075465"/>
    <w:rsid w:val="00075810"/>
    <w:rsid w:val="000758AE"/>
    <w:rsid w:val="00075A18"/>
    <w:rsid w:val="00076703"/>
    <w:rsid w:val="000769A4"/>
    <w:rsid w:val="0008121E"/>
    <w:rsid w:val="00081580"/>
    <w:rsid w:val="00081BC1"/>
    <w:rsid w:val="00081C3D"/>
    <w:rsid w:val="00082098"/>
    <w:rsid w:val="00082215"/>
    <w:rsid w:val="00082546"/>
    <w:rsid w:val="00082778"/>
    <w:rsid w:val="00083669"/>
    <w:rsid w:val="000837CE"/>
    <w:rsid w:val="00083CA1"/>
    <w:rsid w:val="00083EDE"/>
    <w:rsid w:val="000852CF"/>
    <w:rsid w:val="00085839"/>
    <w:rsid w:val="00085954"/>
    <w:rsid w:val="00086452"/>
    <w:rsid w:val="000876E3"/>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6EAE"/>
    <w:rsid w:val="000A7287"/>
    <w:rsid w:val="000B062A"/>
    <w:rsid w:val="000B111D"/>
    <w:rsid w:val="000B1492"/>
    <w:rsid w:val="000B1793"/>
    <w:rsid w:val="000B2176"/>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206F"/>
    <w:rsid w:val="000C2B6D"/>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9D9"/>
    <w:rsid w:val="000C6C22"/>
    <w:rsid w:val="000C7374"/>
    <w:rsid w:val="000C790F"/>
    <w:rsid w:val="000D0745"/>
    <w:rsid w:val="000D124C"/>
    <w:rsid w:val="000D136D"/>
    <w:rsid w:val="000D1D54"/>
    <w:rsid w:val="000D2ED9"/>
    <w:rsid w:val="000D33AE"/>
    <w:rsid w:val="000D369C"/>
    <w:rsid w:val="000D38A2"/>
    <w:rsid w:val="000D4136"/>
    <w:rsid w:val="000D451C"/>
    <w:rsid w:val="000D4C1E"/>
    <w:rsid w:val="000D5364"/>
    <w:rsid w:val="000D55C0"/>
    <w:rsid w:val="000D63A5"/>
    <w:rsid w:val="000D64B5"/>
    <w:rsid w:val="000D6F47"/>
    <w:rsid w:val="000D7050"/>
    <w:rsid w:val="000D780B"/>
    <w:rsid w:val="000D7BF1"/>
    <w:rsid w:val="000D7FE2"/>
    <w:rsid w:val="000E00C9"/>
    <w:rsid w:val="000E034B"/>
    <w:rsid w:val="000E0BA0"/>
    <w:rsid w:val="000E1257"/>
    <w:rsid w:val="000E1AC6"/>
    <w:rsid w:val="000E1B42"/>
    <w:rsid w:val="000E2F26"/>
    <w:rsid w:val="000E3821"/>
    <w:rsid w:val="000E425D"/>
    <w:rsid w:val="000E4909"/>
    <w:rsid w:val="000E5B98"/>
    <w:rsid w:val="000E5E0E"/>
    <w:rsid w:val="000E64CF"/>
    <w:rsid w:val="000E6779"/>
    <w:rsid w:val="000E6F2D"/>
    <w:rsid w:val="000F002C"/>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C72"/>
    <w:rsid w:val="00102FA4"/>
    <w:rsid w:val="00103795"/>
    <w:rsid w:val="00103867"/>
    <w:rsid w:val="00103E71"/>
    <w:rsid w:val="001045E3"/>
    <w:rsid w:val="00104C38"/>
    <w:rsid w:val="001053C7"/>
    <w:rsid w:val="00105BCC"/>
    <w:rsid w:val="001061D3"/>
    <w:rsid w:val="00106293"/>
    <w:rsid w:val="001066F5"/>
    <w:rsid w:val="00106ECA"/>
    <w:rsid w:val="001072CC"/>
    <w:rsid w:val="0010745F"/>
    <w:rsid w:val="001079A9"/>
    <w:rsid w:val="00110609"/>
    <w:rsid w:val="001106E7"/>
    <w:rsid w:val="001108A1"/>
    <w:rsid w:val="00111D6A"/>
    <w:rsid w:val="00112939"/>
    <w:rsid w:val="001130B3"/>
    <w:rsid w:val="0011325A"/>
    <w:rsid w:val="00113C05"/>
    <w:rsid w:val="00113F0D"/>
    <w:rsid w:val="0011408B"/>
    <w:rsid w:val="00115402"/>
    <w:rsid w:val="00115429"/>
    <w:rsid w:val="0011657E"/>
    <w:rsid w:val="0012032F"/>
    <w:rsid w:val="00120CF6"/>
    <w:rsid w:val="00123184"/>
    <w:rsid w:val="00123934"/>
    <w:rsid w:val="00123E27"/>
    <w:rsid w:val="001245B3"/>
    <w:rsid w:val="00125757"/>
    <w:rsid w:val="00125C35"/>
    <w:rsid w:val="001265AF"/>
    <w:rsid w:val="00126C55"/>
    <w:rsid w:val="001304ED"/>
    <w:rsid w:val="0013073A"/>
    <w:rsid w:val="00131866"/>
    <w:rsid w:val="00131B1E"/>
    <w:rsid w:val="00131FC1"/>
    <w:rsid w:val="0013299C"/>
    <w:rsid w:val="00132B29"/>
    <w:rsid w:val="00134CF7"/>
    <w:rsid w:val="00136AF2"/>
    <w:rsid w:val="001370A5"/>
    <w:rsid w:val="0013710E"/>
    <w:rsid w:val="0013722C"/>
    <w:rsid w:val="00137E45"/>
    <w:rsid w:val="00140F9C"/>
    <w:rsid w:val="0014111C"/>
    <w:rsid w:val="0014125D"/>
    <w:rsid w:val="0014261A"/>
    <w:rsid w:val="00143532"/>
    <w:rsid w:val="00143617"/>
    <w:rsid w:val="00143CA6"/>
    <w:rsid w:val="0014487F"/>
    <w:rsid w:val="00144C11"/>
    <w:rsid w:val="0014514E"/>
    <w:rsid w:val="00145770"/>
    <w:rsid w:val="00145A0C"/>
    <w:rsid w:val="00146AE5"/>
    <w:rsid w:val="00147E85"/>
    <w:rsid w:val="001500E2"/>
    <w:rsid w:val="001508EE"/>
    <w:rsid w:val="00152B53"/>
    <w:rsid w:val="0015325A"/>
    <w:rsid w:val="00153EA1"/>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52FC"/>
    <w:rsid w:val="001854EA"/>
    <w:rsid w:val="0018592F"/>
    <w:rsid w:val="00185D04"/>
    <w:rsid w:val="00186AFB"/>
    <w:rsid w:val="00186CBB"/>
    <w:rsid w:val="00187360"/>
    <w:rsid w:val="00187ACC"/>
    <w:rsid w:val="001901B0"/>
    <w:rsid w:val="001904A7"/>
    <w:rsid w:val="00190EEB"/>
    <w:rsid w:val="00191830"/>
    <w:rsid w:val="00193531"/>
    <w:rsid w:val="00193B78"/>
    <w:rsid w:val="00193F91"/>
    <w:rsid w:val="00194EF8"/>
    <w:rsid w:val="00194FC9"/>
    <w:rsid w:val="00196305"/>
    <w:rsid w:val="00196749"/>
    <w:rsid w:val="0019683F"/>
    <w:rsid w:val="00196A5A"/>
    <w:rsid w:val="00196EAE"/>
    <w:rsid w:val="00197C37"/>
    <w:rsid w:val="001A072C"/>
    <w:rsid w:val="001A1E3A"/>
    <w:rsid w:val="001A206E"/>
    <w:rsid w:val="001A22A9"/>
    <w:rsid w:val="001A231B"/>
    <w:rsid w:val="001A25CE"/>
    <w:rsid w:val="001A377D"/>
    <w:rsid w:val="001A3C0E"/>
    <w:rsid w:val="001A402B"/>
    <w:rsid w:val="001A43EB"/>
    <w:rsid w:val="001A47BF"/>
    <w:rsid w:val="001A6DCB"/>
    <w:rsid w:val="001A708C"/>
    <w:rsid w:val="001B0489"/>
    <w:rsid w:val="001B16C1"/>
    <w:rsid w:val="001B186B"/>
    <w:rsid w:val="001B2888"/>
    <w:rsid w:val="001B3E69"/>
    <w:rsid w:val="001B4325"/>
    <w:rsid w:val="001B4332"/>
    <w:rsid w:val="001B44D0"/>
    <w:rsid w:val="001B76DC"/>
    <w:rsid w:val="001C0372"/>
    <w:rsid w:val="001C158D"/>
    <w:rsid w:val="001C1656"/>
    <w:rsid w:val="001C1917"/>
    <w:rsid w:val="001C1A54"/>
    <w:rsid w:val="001C2F3E"/>
    <w:rsid w:val="001C31A8"/>
    <w:rsid w:val="001C3BC9"/>
    <w:rsid w:val="001C3F4E"/>
    <w:rsid w:val="001C425D"/>
    <w:rsid w:val="001C4409"/>
    <w:rsid w:val="001C4F18"/>
    <w:rsid w:val="001C5B76"/>
    <w:rsid w:val="001C7422"/>
    <w:rsid w:val="001D0C72"/>
    <w:rsid w:val="001D0DB8"/>
    <w:rsid w:val="001D1225"/>
    <w:rsid w:val="001D12D1"/>
    <w:rsid w:val="001D1CB1"/>
    <w:rsid w:val="001D20C3"/>
    <w:rsid w:val="001D24EA"/>
    <w:rsid w:val="001D2769"/>
    <w:rsid w:val="001D2EB5"/>
    <w:rsid w:val="001D2F0C"/>
    <w:rsid w:val="001D37DB"/>
    <w:rsid w:val="001D37E4"/>
    <w:rsid w:val="001D3B03"/>
    <w:rsid w:val="001D429A"/>
    <w:rsid w:val="001D438A"/>
    <w:rsid w:val="001D4524"/>
    <w:rsid w:val="001D55EA"/>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CDD"/>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D5E"/>
    <w:rsid w:val="001F5209"/>
    <w:rsid w:val="001F59C7"/>
    <w:rsid w:val="001F5E96"/>
    <w:rsid w:val="001F6002"/>
    <w:rsid w:val="001F67B4"/>
    <w:rsid w:val="001F690B"/>
    <w:rsid w:val="001F6937"/>
    <w:rsid w:val="001F7290"/>
    <w:rsid w:val="00200CD9"/>
    <w:rsid w:val="00200F36"/>
    <w:rsid w:val="00201C79"/>
    <w:rsid w:val="00202A1B"/>
    <w:rsid w:val="002036F6"/>
    <w:rsid w:val="00203905"/>
    <w:rsid w:val="0020396A"/>
    <w:rsid w:val="00203D3D"/>
    <w:rsid w:val="0020430D"/>
    <w:rsid w:val="002045CA"/>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BE4"/>
    <w:rsid w:val="00217634"/>
    <w:rsid w:val="002203E0"/>
    <w:rsid w:val="00220736"/>
    <w:rsid w:val="00220BD6"/>
    <w:rsid w:val="002216C9"/>
    <w:rsid w:val="002217C9"/>
    <w:rsid w:val="00222A61"/>
    <w:rsid w:val="00223236"/>
    <w:rsid w:val="00223784"/>
    <w:rsid w:val="00223CB2"/>
    <w:rsid w:val="00224F61"/>
    <w:rsid w:val="00225133"/>
    <w:rsid w:val="00225159"/>
    <w:rsid w:val="0022570E"/>
    <w:rsid w:val="00225E95"/>
    <w:rsid w:val="00226B0E"/>
    <w:rsid w:val="00226F3F"/>
    <w:rsid w:val="00227522"/>
    <w:rsid w:val="002278FC"/>
    <w:rsid w:val="00227E95"/>
    <w:rsid w:val="0023051D"/>
    <w:rsid w:val="002308E2"/>
    <w:rsid w:val="00230C9B"/>
    <w:rsid w:val="0023152E"/>
    <w:rsid w:val="0023173C"/>
    <w:rsid w:val="00232DAC"/>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1D7"/>
    <w:rsid w:val="002465D1"/>
    <w:rsid w:val="002472CF"/>
    <w:rsid w:val="002503AF"/>
    <w:rsid w:val="00250A1B"/>
    <w:rsid w:val="00250E1A"/>
    <w:rsid w:val="0025101D"/>
    <w:rsid w:val="00251342"/>
    <w:rsid w:val="0025195F"/>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6905"/>
    <w:rsid w:val="0026696F"/>
    <w:rsid w:val="00267965"/>
    <w:rsid w:val="00267B51"/>
    <w:rsid w:val="002703BA"/>
    <w:rsid w:val="00271462"/>
    <w:rsid w:val="00271952"/>
    <w:rsid w:val="00271CC0"/>
    <w:rsid w:val="00271CC5"/>
    <w:rsid w:val="00271CD2"/>
    <w:rsid w:val="002721E7"/>
    <w:rsid w:val="00272405"/>
    <w:rsid w:val="0027272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99"/>
    <w:rsid w:val="002A7382"/>
    <w:rsid w:val="002A73D1"/>
    <w:rsid w:val="002A77E4"/>
    <w:rsid w:val="002A7B66"/>
    <w:rsid w:val="002B0178"/>
    <w:rsid w:val="002B0A38"/>
    <w:rsid w:val="002B0B4E"/>
    <w:rsid w:val="002B189D"/>
    <w:rsid w:val="002B2954"/>
    <w:rsid w:val="002B2A10"/>
    <w:rsid w:val="002B3365"/>
    <w:rsid w:val="002B4466"/>
    <w:rsid w:val="002B4864"/>
    <w:rsid w:val="002B5742"/>
    <w:rsid w:val="002B5DF8"/>
    <w:rsid w:val="002B68FF"/>
    <w:rsid w:val="002B6EE6"/>
    <w:rsid w:val="002B7E25"/>
    <w:rsid w:val="002C2D0F"/>
    <w:rsid w:val="002C30C1"/>
    <w:rsid w:val="002C41DC"/>
    <w:rsid w:val="002C4517"/>
    <w:rsid w:val="002C4EBD"/>
    <w:rsid w:val="002C5849"/>
    <w:rsid w:val="002C5F54"/>
    <w:rsid w:val="002C7393"/>
    <w:rsid w:val="002C76E4"/>
    <w:rsid w:val="002C7C44"/>
    <w:rsid w:val="002D0024"/>
    <w:rsid w:val="002D07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3751"/>
    <w:rsid w:val="002E3828"/>
    <w:rsid w:val="002E3D50"/>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B11"/>
    <w:rsid w:val="002F2F30"/>
    <w:rsid w:val="002F37C5"/>
    <w:rsid w:val="002F4BAB"/>
    <w:rsid w:val="002F50B2"/>
    <w:rsid w:val="002F5B6D"/>
    <w:rsid w:val="002F61C1"/>
    <w:rsid w:val="002F6636"/>
    <w:rsid w:val="002F6E91"/>
    <w:rsid w:val="002F6EB1"/>
    <w:rsid w:val="002F72BD"/>
    <w:rsid w:val="00301E22"/>
    <w:rsid w:val="003024AF"/>
    <w:rsid w:val="00302B90"/>
    <w:rsid w:val="003036AC"/>
    <w:rsid w:val="003042F5"/>
    <w:rsid w:val="00304C62"/>
    <w:rsid w:val="00304C63"/>
    <w:rsid w:val="00304CAE"/>
    <w:rsid w:val="00305722"/>
    <w:rsid w:val="00305747"/>
    <w:rsid w:val="00305EB1"/>
    <w:rsid w:val="003065DE"/>
    <w:rsid w:val="00306C0B"/>
    <w:rsid w:val="003073C5"/>
    <w:rsid w:val="003074CE"/>
    <w:rsid w:val="003076E5"/>
    <w:rsid w:val="003078F4"/>
    <w:rsid w:val="00307B0B"/>
    <w:rsid w:val="00310511"/>
    <w:rsid w:val="00310EAF"/>
    <w:rsid w:val="00312A4B"/>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9B1"/>
    <w:rsid w:val="00320CE6"/>
    <w:rsid w:val="0032120A"/>
    <w:rsid w:val="00321CDF"/>
    <w:rsid w:val="00322879"/>
    <w:rsid w:val="00322D27"/>
    <w:rsid w:val="00322EA7"/>
    <w:rsid w:val="00322EEA"/>
    <w:rsid w:val="00323342"/>
    <w:rsid w:val="0032335C"/>
    <w:rsid w:val="00323DC4"/>
    <w:rsid w:val="003240D5"/>
    <w:rsid w:val="00324B57"/>
    <w:rsid w:val="0032652A"/>
    <w:rsid w:val="003268A9"/>
    <w:rsid w:val="00326AA8"/>
    <w:rsid w:val="003311B0"/>
    <w:rsid w:val="00331DDF"/>
    <w:rsid w:val="00331F57"/>
    <w:rsid w:val="00332577"/>
    <w:rsid w:val="00332EF7"/>
    <w:rsid w:val="00333087"/>
    <w:rsid w:val="00333CDE"/>
    <w:rsid w:val="0033495A"/>
    <w:rsid w:val="00334AEF"/>
    <w:rsid w:val="003358D6"/>
    <w:rsid w:val="003369FC"/>
    <w:rsid w:val="00336D2C"/>
    <w:rsid w:val="003377D5"/>
    <w:rsid w:val="00340411"/>
    <w:rsid w:val="00340DB8"/>
    <w:rsid w:val="00341020"/>
    <w:rsid w:val="00342247"/>
    <w:rsid w:val="00342399"/>
    <w:rsid w:val="00342676"/>
    <w:rsid w:val="0034337A"/>
    <w:rsid w:val="0034365D"/>
    <w:rsid w:val="00343F4B"/>
    <w:rsid w:val="00343F4D"/>
    <w:rsid w:val="00344B0E"/>
    <w:rsid w:val="0034534D"/>
    <w:rsid w:val="00345361"/>
    <w:rsid w:val="00346A1F"/>
    <w:rsid w:val="00347926"/>
    <w:rsid w:val="00347CDE"/>
    <w:rsid w:val="00347D31"/>
    <w:rsid w:val="00347E28"/>
    <w:rsid w:val="00347EDB"/>
    <w:rsid w:val="0035180E"/>
    <w:rsid w:val="00352DDD"/>
    <w:rsid w:val="003535F9"/>
    <w:rsid w:val="0035381E"/>
    <w:rsid w:val="00353BF6"/>
    <w:rsid w:val="00353DFC"/>
    <w:rsid w:val="003545DF"/>
    <w:rsid w:val="00354AED"/>
    <w:rsid w:val="00354CFD"/>
    <w:rsid w:val="00355477"/>
    <w:rsid w:val="003554DE"/>
    <w:rsid w:val="0035580C"/>
    <w:rsid w:val="003558D1"/>
    <w:rsid w:val="00355B23"/>
    <w:rsid w:val="00355FD4"/>
    <w:rsid w:val="0035632E"/>
    <w:rsid w:val="0035673E"/>
    <w:rsid w:val="00357078"/>
    <w:rsid w:val="0035716B"/>
    <w:rsid w:val="00357A2D"/>
    <w:rsid w:val="00360052"/>
    <w:rsid w:val="00360616"/>
    <w:rsid w:val="003611A1"/>
    <w:rsid w:val="00361816"/>
    <w:rsid w:val="00361F35"/>
    <w:rsid w:val="00362152"/>
    <w:rsid w:val="00362477"/>
    <w:rsid w:val="00362A04"/>
    <w:rsid w:val="00362DCB"/>
    <w:rsid w:val="00363856"/>
    <w:rsid w:val="003648CA"/>
    <w:rsid w:val="00364BA0"/>
    <w:rsid w:val="00365131"/>
    <w:rsid w:val="00365BF6"/>
    <w:rsid w:val="00366475"/>
    <w:rsid w:val="00366F48"/>
    <w:rsid w:val="00370B05"/>
    <w:rsid w:val="00371F26"/>
    <w:rsid w:val="003729CC"/>
    <w:rsid w:val="00372F86"/>
    <w:rsid w:val="00373261"/>
    <w:rsid w:val="00373993"/>
    <w:rsid w:val="0037429F"/>
    <w:rsid w:val="00374444"/>
    <w:rsid w:val="00374D5B"/>
    <w:rsid w:val="00374FB3"/>
    <w:rsid w:val="003751F6"/>
    <w:rsid w:val="00375835"/>
    <w:rsid w:val="0037676D"/>
    <w:rsid w:val="00376A06"/>
    <w:rsid w:val="00376E39"/>
    <w:rsid w:val="0037748A"/>
    <w:rsid w:val="00377497"/>
    <w:rsid w:val="00377A89"/>
    <w:rsid w:val="00377CE6"/>
    <w:rsid w:val="00377E3F"/>
    <w:rsid w:val="00380114"/>
    <w:rsid w:val="00381C35"/>
    <w:rsid w:val="00383755"/>
    <w:rsid w:val="00383E9C"/>
    <w:rsid w:val="00383FE1"/>
    <w:rsid w:val="00384B55"/>
    <w:rsid w:val="00384D1E"/>
    <w:rsid w:val="00385103"/>
    <w:rsid w:val="00385CEE"/>
    <w:rsid w:val="00386B22"/>
    <w:rsid w:val="00387B50"/>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FFA"/>
    <w:rsid w:val="003A03DD"/>
    <w:rsid w:val="003A0834"/>
    <w:rsid w:val="003A10D5"/>
    <w:rsid w:val="003A1C4C"/>
    <w:rsid w:val="003A391E"/>
    <w:rsid w:val="003A4001"/>
    <w:rsid w:val="003A40CD"/>
    <w:rsid w:val="003A4B5A"/>
    <w:rsid w:val="003A5E79"/>
    <w:rsid w:val="003A60FD"/>
    <w:rsid w:val="003A67AA"/>
    <w:rsid w:val="003A6CD9"/>
    <w:rsid w:val="003A6EA8"/>
    <w:rsid w:val="003A71C9"/>
    <w:rsid w:val="003A7408"/>
    <w:rsid w:val="003A74F8"/>
    <w:rsid w:val="003A75F7"/>
    <w:rsid w:val="003A7713"/>
    <w:rsid w:val="003A7BB2"/>
    <w:rsid w:val="003B02AD"/>
    <w:rsid w:val="003B03B2"/>
    <w:rsid w:val="003B0835"/>
    <w:rsid w:val="003B0BB0"/>
    <w:rsid w:val="003B1E9B"/>
    <w:rsid w:val="003B3096"/>
    <w:rsid w:val="003B33E8"/>
    <w:rsid w:val="003B4069"/>
    <w:rsid w:val="003B46BA"/>
    <w:rsid w:val="003B50B6"/>
    <w:rsid w:val="003B52F3"/>
    <w:rsid w:val="003B5580"/>
    <w:rsid w:val="003B5673"/>
    <w:rsid w:val="003B5E07"/>
    <w:rsid w:val="003B6D85"/>
    <w:rsid w:val="003B7162"/>
    <w:rsid w:val="003B7442"/>
    <w:rsid w:val="003B75BE"/>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85C"/>
    <w:rsid w:val="003C6A79"/>
    <w:rsid w:val="003C6E29"/>
    <w:rsid w:val="003C7389"/>
    <w:rsid w:val="003C758E"/>
    <w:rsid w:val="003C7618"/>
    <w:rsid w:val="003C7D91"/>
    <w:rsid w:val="003D024A"/>
    <w:rsid w:val="003D06BA"/>
    <w:rsid w:val="003D1136"/>
    <w:rsid w:val="003D1928"/>
    <w:rsid w:val="003D1BB5"/>
    <w:rsid w:val="003D1CFC"/>
    <w:rsid w:val="003D1F0A"/>
    <w:rsid w:val="003D24EB"/>
    <w:rsid w:val="003D2565"/>
    <w:rsid w:val="003D2BB8"/>
    <w:rsid w:val="003D2C28"/>
    <w:rsid w:val="003D2F75"/>
    <w:rsid w:val="003D3434"/>
    <w:rsid w:val="003D3B31"/>
    <w:rsid w:val="003D44E2"/>
    <w:rsid w:val="003D499F"/>
    <w:rsid w:val="003D4BE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C8"/>
    <w:rsid w:val="00401797"/>
    <w:rsid w:val="00401870"/>
    <w:rsid w:val="0040266D"/>
    <w:rsid w:val="00402767"/>
    <w:rsid w:val="00404866"/>
    <w:rsid w:val="00404F12"/>
    <w:rsid w:val="00405416"/>
    <w:rsid w:val="0040547A"/>
    <w:rsid w:val="0040576B"/>
    <w:rsid w:val="0040617D"/>
    <w:rsid w:val="0040635C"/>
    <w:rsid w:val="0040666D"/>
    <w:rsid w:val="004073F9"/>
    <w:rsid w:val="00407B7B"/>
    <w:rsid w:val="0041167E"/>
    <w:rsid w:val="00411ED2"/>
    <w:rsid w:val="00414240"/>
    <w:rsid w:val="00414249"/>
    <w:rsid w:val="00414329"/>
    <w:rsid w:val="00414474"/>
    <w:rsid w:val="00414F2F"/>
    <w:rsid w:val="00414F98"/>
    <w:rsid w:val="00416AE2"/>
    <w:rsid w:val="00416E8F"/>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1351"/>
    <w:rsid w:val="004314E1"/>
    <w:rsid w:val="00431EB7"/>
    <w:rsid w:val="004327AF"/>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415B"/>
    <w:rsid w:val="004747A3"/>
    <w:rsid w:val="004747B5"/>
    <w:rsid w:val="00475E29"/>
    <w:rsid w:val="00475F54"/>
    <w:rsid w:val="00476BDC"/>
    <w:rsid w:val="0047728B"/>
    <w:rsid w:val="00477995"/>
    <w:rsid w:val="00480318"/>
    <w:rsid w:val="00480937"/>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763"/>
    <w:rsid w:val="00495A05"/>
    <w:rsid w:val="00496209"/>
    <w:rsid w:val="00496806"/>
    <w:rsid w:val="00496903"/>
    <w:rsid w:val="004979FF"/>
    <w:rsid w:val="00497B69"/>
    <w:rsid w:val="004A0F8E"/>
    <w:rsid w:val="004A1B91"/>
    <w:rsid w:val="004A1C38"/>
    <w:rsid w:val="004A1F0E"/>
    <w:rsid w:val="004A2EB7"/>
    <w:rsid w:val="004A5440"/>
    <w:rsid w:val="004A679C"/>
    <w:rsid w:val="004A711D"/>
    <w:rsid w:val="004A7E87"/>
    <w:rsid w:val="004B011E"/>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18EB"/>
    <w:rsid w:val="004C1F79"/>
    <w:rsid w:val="004C2B76"/>
    <w:rsid w:val="004C31FC"/>
    <w:rsid w:val="004C32A9"/>
    <w:rsid w:val="004C3669"/>
    <w:rsid w:val="004C4213"/>
    <w:rsid w:val="004C486D"/>
    <w:rsid w:val="004C4AE2"/>
    <w:rsid w:val="004C4AF5"/>
    <w:rsid w:val="004C5C7C"/>
    <w:rsid w:val="004C5CDF"/>
    <w:rsid w:val="004C5DC6"/>
    <w:rsid w:val="004C625F"/>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128D"/>
    <w:rsid w:val="004E1B11"/>
    <w:rsid w:val="004E1CE0"/>
    <w:rsid w:val="004E342B"/>
    <w:rsid w:val="004E34D6"/>
    <w:rsid w:val="004E413F"/>
    <w:rsid w:val="004E42DE"/>
    <w:rsid w:val="004E5195"/>
    <w:rsid w:val="004E5A55"/>
    <w:rsid w:val="004E6FF6"/>
    <w:rsid w:val="004E76CB"/>
    <w:rsid w:val="004E7B10"/>
    <w:rsid w:val="004E7C2C"/>
    <w:rsid w:val="004E7E36"/>
    <w:rsid w:val="004E7E9B"/>
    <w:rsid w:val="004F0AC2"/>
    <w:rsid w:val="004F0D3A"/>
    <w:rsid w:val="004F130E"/>
    <w:rsid w:val="004F24C0"/>
    <w:rsid w:val="004F2846"/>
    <w:rsid w:val="004F3AAC"/>
    <w:rsid w:val="004F4266"/>
    <w:rsid w:val="004F4604"/>
    <w:rsid w:val="004F4B47"/>
    <w:rsid w:val="004F5133"/>
    <w:rsid w:val="004F5D69"/>
    <w:rsid w:val="004F6C7C"/>
    <w:rsid w:val="004F708C"/>
    <w:rsid w:val="004F7D87"/>
    <w:rsid w:val="00500028"/>
    <w:rsid w:val="0050077C"/>
    <w:rsid w:val="0050112A"/>
    <w:rsid w:val="0050126F"/>
    <w:rsid w:val="00501429"/>
    <w:rsid w:val="005019E5"/>
    <w:rsid w:val="00502A4F"/>
    <w:rsid w:val="005031CD"/>
    <w:rsid w:val="0050385B"/>
    <w:rsid w:val="005039F3"/>
    <w:rsid w:val="00503A75"/>
    <w:rsid w:val="00503C81"/>
    <w:rsid w:val="00504124"/>
    <w:rsid w:val="00504920"/>
    <w:rsid w:val="00505369"/>
    <w:rsid w:val="005056F3"/>
    <w:rsid w:val="00505F35"/>
    <w:rsid w:val="00506554"/>
    <w:rsid w:val="005066B7"/>
    <w:rsid w:val="00506830"/>
    <w:rsid w:val="00506D00"/>
    <w:rsid w:val="00506EE1"/>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F82"/>
    <w:rsid w:val="00520C35"/>
    <w:rsid w:val="005218BC"/>
    <w:rsid w:val="00522072"/>
    <w:rsid w:val="00522B16"/>
    <w:rsid w:val="0052330E"/>
    <w:rsid w:val="005237CE"/>
    <w:rsid w:val="005241F3"/>
    <w:rsid w:val="005243F7"/>
    <w:rsid w:val="0052455F"/>
    <w:rsid w:val="00524C1B"/>
    <w:rsid w:val="005260D9"/>
    <w:rsid w:val="00526A40"/>
    <w:rsid w:val="005273B4"/>
    <w:rsid w:val="0053045B"/>
    <w:rsid w:val="005311DA"/>
    <w:rsid w:val="005313D9"/>
    <w:rsid w:val="005317E6"/>
    <w:rsid w:val="0053205C"/>
    <w:rsid w:val="00532C23"/>
    <w:rsid w:val="00533527"/>
    <w:rsid w:val="005335BC"/>
    <w:rsid w:val="005346DF"/>
    <w:rsid w:val="00534E38"/>
    <w:rsid w:val="00535532"/>
    <w:rsid w:val="0053587A"/>
    <w:rsid w:val="005362FD"/>
    <w:rsid w:val="00537472"/>
    <w:rsid w:val="00537771"/>
    <w:rsid w:val="005409BD"/>
    <w:rsid w:val="00541525"/>
    <w:rsid w:val="005415DF"/>
    <w:rsid w:val="00541B59"/>
    <w:rsid w:val="00541C8F"/>
    <w:rsid w:val="00541EA5"/>
    <w:rsid w:val="005424FD"/>
    <w:rsid w:val="0054264B"/>
    <w:rsid w:val="005432C0"/>
    <w:rsid w:val="00543B19"/>
    <w:rsid w:val="00543B43"/>
    <w:rsid w:val="00543D02"/>
    <w:rsid w:val="00544352"/>
    <w:rsid w:val="00544849"/>
    <w:rsid w:val="005449DB"/>
    <w:rsid w:val="0054558D"/>
    <w:rsid w:val="005455EF"/>
    <w:rsid w:val="0054586F"/>
    <w:rsid w:val="00545A97"/>
    <w:rsid w:val="00546129"/>
    <w:rsid w:val="005462C3"/>
    <w:rsid w:val="00546C1B"/>
    <w:rsid w:val="005479A0"/>
    <w:rsid w:val="00547BB6"/>
    <w:rsid w:val="005505E7"/>
    <w:rsid w:val="005507FA"/>
    <w:rsid w:val="0055083F"/>
    <w:rsid w:val="0055138D"/>
    <w:rsid w:val="0055160D"/>
    <w:rsid w:val="00551CAF"/>
    <w:rsid w:val="00553F96"/>
    <w:rsid w:val="00554595"/>
    <w:rsid w:val="005547A2"/>
    <w:rsid w:val="005554BE"/>
    <w:rsid w:val="00555E69"/>
    <w:rsid w:val="005577A0"/>
    <w:rsid w:val="005577D3"/>
    <w:rsid w:val="00560DC6"/>
    <w:rsid w:val="00561803"/>
    <w:rsid w:val="0056188F"/>
    <w:rsid w:val="00561A50"/>
    <w:rsid w:val="00561EA1"/>
    <w:rsid w:val="00561F92"/>
    <w:rsid w:val="00562142"/>
    <w:rsid w:val="005624A6"/>
    <w:rsid w:val="00562931"/>
    <w:rsid w:val="005636F3"/>
    <w:rsid w:val="005637D3"/>
    <w:rsid w:val="005638D2"/>
    <w:rsid w:val="00563A37"/>
    <w:rsid w:val="00563BD4"/>
    <w:rsid w:val="005646BD"/>
    <w:rsid w:val="00564C77"/>
    <w:rsid w:val="0056544A"/>
    <w:rsid w:val="0056647C"/>
    <w:rsid w:val="00567F6C"/>
    <w:rsid w:val="00570012"/>
    <w:rsid w:val="00570500"/>
    <w:rsid w:val="0057082E"/>
    <w:rsid w:val="00570BB6"/>
    <w:rsid w:val="00571441"/>
    <w:rsid w:val="00572818"/>
    <w:rsid w:val="00572F4C"/>
    <w:rsid w:val="0057399C"/>
    <w:rsid w:val="00573DDF"/>
    <w:rsid w:val="00573F60"/>
    <w:rsid w:val="00574142"/>
    <w:rsid w:val="0057445C"/>
    <w:rsid w:val="00575283"/>
    <w:rsid w:val="00575465"/>
    <w:rsid w:val="00575EEB"/>
    <w:rsid w:val="00576E3C"/>
    <w:rsid w:val="00577085"/>
    <w:rsid w:val="005772E1"/>
    <w:rsid w:val="00580597"/>
    <w:rsid w:val="00580B9E"/>
    <w:rsid w:val="00580EA4"/>
    <w:rsid w:val="005816D6"/>
    <w:rsid w:val="00581724"/>
    <w:rsid w:val="00581E5F"/>
    <w:rsid w:val="00581FFB"/>
    <w:rsid w:val="005821DD"/>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D23"/>
    <w:rsid w:val="00596D07"/>
    <w:rsid w:val="005977C4"/>
    <w:rsid w:val="005A0153"/>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2797"/>
    <w:rsid w:val="005B27EA"/>
    <w:rsid w:val="005B2E7C"/>
    <w:rsid w:val="005B3004"/>
    <w:rsid w:val="005B3011"/>
    <w:rsid w:val="005B326B"/>
    <w:rsid w:val="005B3971"/>
    <w:rsid w:val="005B45B9"/>
    <w:rsid w:val="005B4E71"/>
    <w:rsid w:val="005C1584"/>
    <w:rsid w:val="005C20A0"/>
    <w:rsid w:val="005C2909"/>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14C3"/>
    <w:rsid w:val="005D1948"/>
    <w:rsid w:val="005D1B03"/>
    <w:rsid w:val="005D1FA9"/>
    <w:rsid w:val="005D24CF"/>
    <w:rsid w:val="005D320B"/>
    <w:rsid w:val="005D3293"/>
    <w:rsid w:val="005D3374"/>
    <w:rsid w:val="005D3514"/>
    <w:rsid w:val="005D3F7A"/>
    <w:rsid w:val="005D40B0"/>
    <w:rsid w:val="005D592D"/>
    <w:rsid w:val="005D6065"/>
    <w:rsid w:val="005E0583"/>
    <w:rsid w:val="005E0FCF"/>
    <w:rsid w:val="005E12E2"/>
    <w:rsid w:val="005E1495"/>
    <w:rsid w:val="005E1C5F"/>
    <w:rsid w:val="005E1FA7"/>
    <w:rsid w:val="005E2954"/>
    <w:rsid w:val="005E3546"/>
    <w:rsid w:val="005E4065"/>
    <w:rsid w:val="005E4E69"/>
    <w:rsid w:val="005E500C"/>
    <w:rsid w:val="005E5484"/>
    <w:rsid w:val="005E5EA3"/>
    <w:rsid w:val="005E6B69"/>
    <w:rsid w:val="005E74AD"/>
    <w:rsid w:val="005E7754"/>
    <w:rsid w:val="005F0344"/>
    <w:rsid w:val="005F0697"/>
    <w:rsid w:val="005F0CFC"/>
    <w:rsid w:val="005F1E0F"/>
    <w:rsid w:val="005F351D"/>
    <w:rsid w:val="005F36C9"/>
    <w:rsid w:val="005F3FF2"/>
    <w:rsid w:val="005F429E"/>
    <w:rsid w:val="005F4902"/>
    <w:rsid w:val="005F556B"/>
    <w:rsid w:val="005F60F2"/>
    <w:rsid w:val="005F661B"/>
    <w:rsid w:val="005F6B4C"/>
    <w:rsid w:val="005F724C"/>
    <w:rsid w:val="005F75E4"/>
    <w:rsid w:val="00600953"/>
    <w:rsid w:val="00600E27"/>
    <w:rsid w:val="006012DA"/>
    <w:rsid w:val="006013B2"/>
    <w:rsid w:val="006015CE"/>
    <w:rsid w:val="00601F2A"/>
    <w:rsid w:val="006020B9"/>
    <w:rsid w:val="00602139"/>
    <w:rsid w:val="00602678"/>
    <w:rsid w:val="00602D75"/>
    <w:rsid w:val="00602ECE"/>
    <w:rsid w:val="006039AF"/>
    <w:rsid w:val="00603BD6"/>
    <w:rsid w:val="006040FC"/>
    <w:rsid w:val="0060476F"/>
    <w:rsid w:val="00604804"/>
    <w:rsid w:val="00604AF2"/>
    <w:rsid w:val="00606353"/>
    <w:rsid w:val="00606BD6"/>
    <w:rsid w:val="00606CA5"/>
    <w:rsid w:val="00610484"/>
    <w:rsid w:val="0061098F"/>
    <w:rsid w:val="00610A7D"/>
    <w:rsid w:val="00612940"/>
    <w:rsid w:val="00612EDF"/>
    <w:rsid w:val="0061329E"/>
    <w:rsid w:val="006136B9"/>
    <w:rsid w:val="00615346"/>
    <w:rsid w:val="006154FD"/>
    <w:rsid w:val="0061579F"/>
    <w:rsid w:val="00615F84"/>
    <w:rsid w:val="0061686F"/>
    <w:rsid w:val="00616943"/>
    <w:rsid w:val="00617A21"/>
    <w:rsid w:val="00617A25"/>
    <w:rsid w:val="00620131"/>
    <w:rsid w:val="00620452"/>
    <w:rsid w:val="006208A1"/>
    <w:rsid w:val="00621084"/>
    <w:rsid w:val="00621869"/>
    <w:rsid w:val="00621ADC"/>
    <w:rsid w:val="00621CB6"/>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B6A"/>
    <w:rsid w:val="00644BC5"/>
    <w:rsid w:val="00644E36"/>
    <w:rsid w:val="00645624"/>
    <w:rsid w:val="006459E7"/>
    <w:rsid w:val="00646DCA"/>
    <w:rsid w:val="00647A2D"/>
    <w:rsid w:val="00647B6D"/>
    <w:rsid w:val="00650111"/>
    <w:rsid w:val="00651A8E"/>
    <w:rsid w:val="00652044"/>
    <w:rsid w:val="00652528"/>
    <w:rsid w:val="00652E7E"/>
    <w:rsid w:val="006539A4"/>
    <w:rsid w:val="00653D3D"/>
    <w:rsid w:val="006555EE"/>
    <w:rsid w:val="00655A2C"/>
    <w:rsid w:val="00655E72"/>
    <w:rsid w:val="006561D1"/>
    <w:rsid w:val="006562AD"/>
    <w:rsid w:val="00656A44"/>
    <w:rsid w:val="00657AE8"/>
    <w:rsid w:val="00660694"/>
    <w:rsid w:val="0066146C"/>
    <w:rsid w:val="00662035"/>
    <w:rsid w:val="006620CB"/>
    <w:rsid w:val="006623C0"/>
    <w:rsid w:val="006624F7"/>
    <w:rsid w:val="006627E9"/>
    <w:rsid w:val="00662F57"/>
    <w:rsid w:val="0066318A"/>
    <w:rsid w:val="00663433"/>
    <w:rsid w:val="00664292"/>
    <w:rsid w:val="006647FF"/>
    <w:rsid w:val="00665AED"/>
    <w:rsid w:val="00667D9D"/>
    <w:rsid w:val="00670B75"/>
    <w:rsid w:val="006714E6"/>
    <w:rsid w:val="00671CE6"/>
    <w:rsid w:val="00672119"/>
    <w:rsid w:val="006726E0"/>
    <w:rsid w:val="00672A12"/>
    <w:rsid w:val="00672C86"/>
    <w:rsid w:val="00673783"/>
    <w:rsid w:val="00673CDA"/>
    <w:rsid w:val="00673DC7"/>
    <w:rsid w:val="00674536"/>
    <w:rsid w:val="00674E3F"/>
    <w:rsid w:val="0067508C"/>
    <w:rsid w:val="0067537F"/>
    <w:rsid w:val="006763AA"/>
    <w:rsid w:val="00677A97"/>
    <w:rsid w:val="006809CA"/>
    <w:rsid w:val="006812F9"/>
    <w:rsid w:val="00682FCC"/>
    <w:rsid w:val="006830A7"/>
    <w:rsid w:val="00684288"/>
    <w:rsid w:val="006847EF"/>
    <w:rsid w:val="00684F07"/>
    <w:rsid w:val="006852E6"/>
    <w:rsid w:val="00685646"/>
    <w:rsid w:val="006858F7"/>
    <w:rsid w:val="00685B3A"/>
    <w:rsid w:val="006866DE"/>
    <w:rsid w:val="0068693F"/>
    <w:rsid w:val="00687EC4"/>
    <w:rsid w:val="0069020D"/>
    <w:rsid w:val="00690AE8"/>
    <w:rsid w:val="00691848"/>
    <w:rsid w:val="006932D8"/>
    <w:rsid w:val="006932F6"/>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4529"/>
    <w:rsid w:val="006A578C"/>
    <w:rsid w:val="006A5C22"/>
    <w:rsid w:val="006A6093"/>
    <w:rsid w:val="006A66F4"/>
    <w:rsid w:val="006A714D"/>
    <w:rsid w:val="006A74D4"/>
    <w:rsid w:val="006B0589"/>
    <w:rsid w:val="006B10FF"/>
    <w:rsid w:val="006B1A2D"/>
    <w:rsid w:val="006B1B8C"/>
    <w:rsid w:val="006B202B"/>
    <w:rsid w:val="006B21CD"/>
    <w:rsid w:val="006B2A7C"/>
    <w:rsid w:val="006B3016"/>
    <w:rsid w:val="006B33AC"/>
    <w:rsid w:val="006B3459"/>
    <w:rsid w:val="006B3D7C"/>
    <w:rsid w:val="006B4763"/>
    <w:rsid w:val="006B5051"/>
    <w:rsid w:val="006B50A4"/>
    <w:rsid w:val="006B5C8A"/>
    <w:rsid w:val="006B5FF7"/>
    <w:rsid w:val="006B6345"/>
    <w:rsid w:val="006B6F10"/>
    <w:rsid w:val="006B6FBB"/>
    <w:rsid w:val="006B75F8"/>
    <w:rsid w:val="006B7FD7"/>
    <w:rsid w:val="006C0B02"/>
    <w:rsid w:val="006C0DDF"/>
    <w:rsid w:val="006C1B1B"/>
    <w:rsid w:val="006C2171"/>
    <w:rsid w:val="006C24EE"/>
    <w:rsid w:val="006C2A13"/>
    <w:rsid w:val="006C3D5F"/>
    <w:rsid w:val="006C3E68"/>
    <w:rsid w:val="006C3F08"/>
    <w:rsid w:val="006C4438"/>
    <w:rsid w:val="006C466E"/>
    <w:rsid w:val="006C588B"/>
    <w:rsid w:val="006C5F85"/>
    <w:rsid w:val="006D048A"/>
    <w:rsid w:val="006D1ACE"/>
    <w:rsid w:val="006D1FAC"/>
    <w:rsid w:val="006D225C"/>
    <w:rsid w:val="006D2336"/>
    <w:rsid w:val="006D2463"/>
    <w:rsid w:val="006D26FE"/>
    <w:rsid w:val="006D3002"/>
    <w:rsid w:val="006D42FA"/>
    <w:rsid w:val="006D44B4"/>
    <w:rsid w:val="006D536F"/>
    <w:rsid w:val="006D53A4"/>
    <w:rsid w:val="006E0151"/>
    <w:rsid w:val="006E0764"/>
    <w:rsid w:val="006E0B94"/>
    <w:rsid w:val="006E0E69"/>
    <w:rsid w:val="006E124B"/>
    <w:rsid w:val="006E191D"/>
    <w:rsid w:val="006E2588"/>
    <w:rsid w:val="006E3476"/>
    <w:rsid w:val="006E361C"/>
    <w:rsid w:val="006E45AA"/>
    <w:rsid w:val="006E47E1"/>
    <w:rsid w:val="006E5042"/>
    <w:rsid w:val="006E645E"/>
    <w:rsid w:val="006E64E5"/>
    <w:rsid w:val="006E6BE2"/>
    <w:rsid w:val="006E7A47"/>
    <w:rsid w:val="006E7B9F"/>
    <w:rsid w:val="006F01A7"/>
    <w:rsid w:val="006F1B92"/>
    <w:rsid w:val="006F1DF5"/>
    <w:rsid w:val="006F2C7A"/>
    <w:rsid w:val="006F36C6"/>
    <w:rsid w:val="006F55AF"/>
    <w:rsid w:val="006F5F87"/>
    <w:rsid w:val="006F6015"/>
    <w:rsid w:val="006F6B03"/>
    <w:rsid w:val="006F7C78"/>
    <w:rsid w:val="00700228"/>
    <w:rsid w:val="0070048C"/>
    <w:rsid w:val="007004F3"/>
    <w:rsid w:val="00700DAC"/>
    <w:rsid w:val="00700FF0"/>
    <w:rsid w:val="007013E9"/>
    <w:rsid w:val="0070181B"/>
    <w:rsid w:val="00702C20"/>
    <w:rsid w:val="00702E12"/>
    <w:rsid w:val="00702FE2"/>
    <w:rsid w:val="0070376C"/>
    <w:rsid w:val="00703F78"/>
    <w:rsid w:val="007044F3"/>
    <w:rsid w:val="0070456F"/>
    <w:rsid w:val="00705A05"/>
    <w:rsid w:val="007060B4"/>
    <w:rsid w:val="00706F85"/>
    <w:rsid w:val="00707174"/>
    <w:rsid w:val="00707BE8"/>
    <w:rsid w:val="007103BC"/>
    <w:rsid w:val="00710440"/>
    <w:rsid w:val="00710DE6"/>
    <w:rsid w:val="007120C0"/>
    <w:rsid w:val="00712E10"/>
    <w:rsid w:val="00713152"/>
    <w:rsid w:val="0071472D"/>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F7A"/>
    <w:rsid w:val="00722232"/>
    <w:rsid w:val="00722888"/>
    <w:rsid w:val="007234C3"/>
    <w:rsid w:val="007247FC"/>
    <w:rsid w:val="007253DA"/>
    <w:rsid w:val="00725423"/>
    <w:rsid w:val="0072617D"/>
    <w:rsid w:val="00726B9A"/>
    <w:rsid w:val="007275E8"/>
    <w:rsid w:val="00727CDF"/>
    <w:rsid w:val="00727F53"/>
    <w:rsid w:val="007308D8"/>
    <w:rsid w:val="0073145A"/>
    <w:rsid w:val="00732B68"/>
    <w:rsid w:val="00732E50"/>
    <w:rsid w:val="00733168"/>
    <w:rsid w:val="00733D72"/>
    <w:rsid w:val="00733DAE"/>
    <w:rsid w:val="00733E23"/>
    <w:rsid w:val="00734A4F"/>
    <w:rsid w:val="00734C8E"/>
    <w:rsid w:val="00734D1E"/>
    <w:rsid w:val="00734D8A"/>
    <w:rsid w:val="00735185"/>
    <w:rsid w:val="00735A78"/>
    <w:rsid w:val="00735FF7"/>
    <w:rsid w:val="00736EE9"/>
    <w:rsid w:val="00736F96"/>
    <w:rsid w:val="0073722C"/>
    <w:rsid w:val="0074014B"/>
    <w:rsid w:val="00741262"/>
    <w:rsid w:val="0074167B"/>
    <w:rsid w:val="007419D1"/>
    <w:rsid w:val="00741F50"/>
    <w:rsid w:val="00742823"/>
    <w:rsid w:val="00742FAA"/>
    <w:rsid w:val="007430DA"/>
    <w:rsid w:val="007434C7"/>
    <w:rsid w:val="00744F35"/>
    <w:rsid w:val="00745430"/>
    <w:rsid w:val="007466BC"/>
    <w:rsid w:val="007468C3"/>
    <w:rsid w:val="00747120"/>
    <w:rsid w:val="00747242"/>
    <w:rsid w:val="00747706"/>
    <w:rsid w:val="00747F64"/>
    <w:rsid w:val="00750406"/>
    <w:rsid w:val="00750911"/>
    <w:rsid w:val="007512FF"/>
    <w:rsid w:val="00751771"/>
    <w:rsid w:val="00753300"/>
    <w:rsid w:val="007535E2"/>
    <w:rsid w:val="0075447F"/>
    <w:rsid w:val="00754DE5"/>
    <w:rsid w:val="00755B98"/>
    <w:rsid w:val="00756DBF"/>
    <w:rsid w:val="0075713E"/>
    <w:rsid w:val="0075718D"/>
    <w:rsid w:val="0075721A"/>
    <w:rsid w:val="007577DD"/>
    <w:rsid w:val="007579E8"/>
    <w:rsid w:val="007605D9"/>
    <w:rsid w:val="00760DF8"/>
    <w:rsid w:val="007620DF"/>
    <w:rsid w:val="007635BC"/>
    <w:rsid w:val="0076426F"/>
    <w:rsid w:val="00764580"/>
    <w:rsid w:val="0076489C"/>
    <w:rsid w:val="00764B01"/>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4DDA"/>
    <w:rsid w:val="0079527F"/>
    <w:rsid w:val="00795359"/>
    <w:rsid w:val="007954FD"/>
    <w:rsid w:val="007959FC"/>
    <w:rsid w:val="00795F9D"/>
    <w:rsid w:val="00796581"/>
    <w:rsid w:val="007A081A"/>
    <w:rsid w:val="007A0B34"/>
    <w:rsid w:val="007A0DFB"/>
    <w:rsid w:val="007A11AC"/>
    <w:rsid w:val="007A1200"/>
    <w:rsid w:val="007A1864"/>
    <w:rsid w:val="007A1BCD"/>
    <w:rsid w:val="007A4814"/>
    <w:rsid w:val="007A4901"/>
    <w:rsid w:val="007A5388"/>
    <w:rsid w:val="007A5BE7"/>
    <w:rsid w:val="007A6049"/>
    <w:rsid w:val="007A661F"/>
    <w:rsid w:val="007A7117"/>
    <w:rsid w:val="007A766E"/>
    <w:rsid w:val="007A7F5D"/>
    <w:rsid w:val="007B0114"/>
    <w:rsid w:val="007B1B9D"/>
    <w:rsid w:val="007B284A"/>
    <w:rsid w:val="007B2C31"/>
    <w:rsid w:val="007B3347"/>
    <w:rsid w:val="007B3EEC"/>
    <w:rsid w:val="007B404A"/>
    <w:rsid w:val="007B451E"/>
    <w:rsid w:val="007B4DF2"/>
    <w:rsid w:val="007B57EE"/>
    <w:rsid w:val="007B5EB1"/>
    <w:rsid w:val="007C01EF"/>
    <w:rsid w:val="007C01FA"/>
    <w:rsid w:val="007C023F"/>
    <w:rsid w:val="007C08D2"/>
    <w:rsid w:val="007C0911"/>
    <w:rsid w:val="007C384E"/>
    <w:rsid w:val="007C43C9"/>
    <w:rsid w:val="007C4C6D"/>
    <w:rsid w:val="007C4EEC"/>
    <w:rsid w:val="007C504A"/>
    <w:rsid w:val="007C672F"/>
    <w:rsid w:val="007C67D1"/>
    <w:rsid w:val="007C7E93"/>
    <w:rsid w:val="007D00DB"/>
    <w:rsid w:val="007D04B5"/>
    <w:rsid w:val="007D076D"/>
    <w:rsid w:val="007D0D17"/>
    <w:rsid w:val="007D0D5F"/>
    <w:rsid w:val="007D0DBA"/>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E59"/>
    <w:rsid w:val="007E2EF1"/>
    <w:rsid w:val="007E36E4"/>
    <w:rsid w:val="007E39E0"/>
    <w:rsid w:val="007E411E"/>
    <w:rsid w:val="007E432F"/>
    <w:rsid w:val="007E454B"/>
    <w:rsid w:val="007E4A07"/>
    <w:rsid w:val="007E59B6"/>
    <w:rsid w:val="007E5AC9"/>
    <w:rsid w:val="007E5AFA"/>
    <w:rsid w:val="007E635B"/>
    <w:rsid w:val="007E68F0"/>
    <w:rsid w:val="007E73F4"/>
    <w:rsid w:val="007E767E"/>
    <w:rsid w:val="007E798B"/>
    <w:rsid w:val="007E79FA"/>
    <w:rsid w:val="007E7C97"/>
    <w:rsid w:val="007F06A5"/>
    <w:rsid w:val="007F0F9B"/>
    <w:rsid w:val="007F2065"/>
    <w:rsid w:val="007F21AB"/>
    <w:rsid w:val="007F248F"/>
    <w:rsid w:val="007F275D"/>
    <w:rsid w:val="007F29F5"/>
    <w:rsid w:val="007F2B59"/>
    <w:rsid w:val="007F342F"/>
    <w:rsid w:val="007F4B83"/>
    <w:rsid w:val="007F5089"/>
    <w:rsid w:val="007F536F"/>
    <w:rsid w:val="007F5375"/>
    <w:rsid w:val="007F53C1"/>
    <w:rsid w:val="007F5964"/>
    <w:rsid w:val="007F698B"/>
    <w:rsid w:val="007F77C5"/>
    <w:rsid w:val="007F7A8A"/>
    <w:rsid w:val="007F7D8E"/>
    <w:rsid w:val="00800104"/>
    <w:rsid w:val="008003F9"/>
    <w:rsid w:val="008026CD"/>
    <w:rsid w:val="00802E86"/>
    <w:rsid w:val="00804180"/>
    <w:rsid w:val="00804413"/>
    <w:rsid w:val="008049B6"/>
    <w:rsid w:val="008056F3"/>
    <w:rsid w:val="00805854"/>
    <w:rsid w:val="00806047"/>
    <w:rsid w:val="00806F41"/>
    <w:rsid w:val="00807601"/>
    <w:rsid w:val="008077E2"/>
    <w:rsid w:val="00810497"/>
    <w:rsid w:val="008104A9"/>
    <w:rsid w:val="00810B02"/>
    <w:rsid w:val="00810CD7"/>
    <w:rsid w:val="00812501"/>
    <w:rsid w:val="0081275C"/>
    <w:rsid w:val="00812A47"/>
    <w:rsid w:val="00812C96"/>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5373"/>
    <w:rsid w:val="00825A87"/>
    <w:rsid w:val="00826A1F"/>
    <w:rsid w:val="00827190"/>
    <w:rsid w:val="00827202"/>
    <w:rsid w:val="008272DB"/>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659C"/>
    <w:rsid w:val="00856E49"/>
    <w:rsid w:val="008570AD"/>
    <w:rsid w:val="00857325"/>
    <w:rsid w:val="00857A65"/>
    <w:rsid w:val="00857D92"/>
    <w:rsid w:val="0086097A"/>
    <w:rsid w:val="0086134D"/>
    <w:rsid w:val="0086173B"/>
    <w:rsid w:val="00861D04"/>
    <w:rsid w:val="00862412"/>
    <w:rsid w:val="008627D9"/>
    <w:rsid w:val="008627DB"/>
    <w:rsid w:val="00862FF5"/>
    <w:rsid w:val="00863C1E"/>
    <w:rsid w:val="008645E4"/>
    <w:rsid w:val="00864F5D"/>
    <w:rsid w:val="00866523"/>
    <w:rsid w:val="008667C8"/>
    <w:rsid w:val="00866997"/>
    <w:rsid w:val="00867706"/>
    <w:rsid w:val="00870B1C"/>
    <w:rsid w:val="00870F71"/>
    <w:rsid w:val="008711CE"/>
    <w:rsid w:val="00871C39"/>
    <w:rsid w:val="00871FD4"/>
    <w:rsid w:val="00872DBD"/>
    <w:rsid w:val="00873845"/>
    <w:rsid w:val="00873A0A"/>
    <w:rsid w:val="0087432A"/>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6797"/>
    <w:rsid w:val="00886E42"/>
    <w:rsid w:val="008870EB"/>
    <w:rsid w:val="0088791D"/>
    <w:rsid w:val="00890128"/>
    <w:rsid w:val="008903CA"/>
    <w:rsid w:val="00891126"/>
    <w:rsid w:val="008919C8"/>
    <w:rsid w:val="00893A72"/>
    <w:rsid w:val="008947E7"/>
    <w:rsid w:val="00894A73"/>
    <w:rsid w:val="008951D6"/>
    <w:rsid w:val="00895476"/>
    <w:rsid w:val="00895496"/>
    <w:rsid w:val="0089698F"/>
    <w:rsid w:val="00896B36"/>
    <w:rsid w:val="00896B51"/>
    <w:rsid w:val="00897279"/>
    <w:rsid w:val="00897F4A"/>
    <w:rsid w:val="00897F5D"/>
    <w:rsid w:val="00897FF8"/>
    <w:rsid w:val="008A090C"/>
    <w:rsid w:val="008A1652"/>
    <w:rsid w:val="008A22F1"/>
    <w:rsid w:val="008A2DEA"/>
    <w:rsid w:val="008A2F8F"/>
    <w:rsid w:val="008A4C20"/>
    <w:rsid w:val="008A528B"/>
    <w:rsid w:val="008A5BD0"/>
    <w:rsid w:val="008A6ADE"/>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4A69"/>
    <w:rsid w:val="008D5641"/>
    <w:rsid w:val="008D59CF"/>
    <w:rsid w:val="008D68BF"/>
    <w:rsid w:val="008D6ABD"/>
    <w:rsid w:val="008D732D"/>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9BB"/>
    <w:rsid w:val="0091523A"/>
    <w:rsid w:val="0091541C"/>
    <w:rsid w:val="00915574"/>
    <w:rsid w:val="00915C4C"/>
    <w:rsid w:val="009161F9"/>
    <w:rsid w:val="00916A79"/>
    <w:rsid w:val="009176D1"/>
    <w:rsid w:val="00917824"/>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3D21"/>
    <w:rsid w:val="009341A9"/>
    <w:rsid w:val="009347BF"/>
    <w:rsid w:val="00934B6D"/>
    <w:rsid w:val="009367E1"/>
    <w:rsid w:val="00937AB3"/>
    <w:rsid w:val="009402D1"/>
    <w:rsid w:val="00941CDB"/>
    <w:rsid w:val="00942655"/>
    <w:rsid w:val="00942AAB"/>
    <w:rsid w:val="00944717"/>
    <w:rsid w:val="00946CA2"/>
    <w:rsid w:val="00946F3A"/>
    <w:rsid w:val="00946F79"/>
    <w:rsid w:val="00947296"/>
    <w:rsid w:val="0094755D"/>
    <w:rsid w:val="00947CFD"/>
    <w:rsid w:val="00947DEA"/>
    <w:rsid w:val="009508BC"/>
    <w:rsid w:val="009510FB"/>
    <w:rsid w:val="009514F2"/>
    <w:rsid w:val="009516E5"/>
    <w:rsid w:val="00952035"/>
    <w:rsid w:val="009523E4"/>
    <w:rsid w:val="009540D9"/>
    <w:rsid w:val="009541D9"/>
    <w:rsid w:val="00954C4A"/>
    <w:rsid w:val="009550FC"/>
    <w:rsid w:val="0095531F"/>
    <w:rsid w:val="009557B1"/>
    <w:rsid w:val="009573F2"/>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C2E"/>
    <w:rsid w:val="009804DB"/>
    <w:rsid w:val="0098070A"/>
    <w:rsid w:val="00981F6A"/>
    <w:rsid w:val="00982632"/>
    <w:rsid w:val="00983105"/>
    <w:rsid w:val="00983CD5"/>
    <w:rsid w:val="009846F3"/>
    <w:rsid w:val="009876F3"/>
    <w:rsid w:val="00987B00"/>
    <w:rsid w:val="00987B6F"/>
    <w:rsid w:val="009905E1"/>
    <w:rsid w:val="00991515"/>
    <w:rsid w:val="009916CB"/>
    <w:rsid w:val="00991D4D"/>
    <w:rsid w:val="00991E5E"/>
    <w:rsid w:val="00991E85"/>
    <w:rsid w:val="00991F93"/>
    <w:rsid w:val="00992CFC"/>
    <w:rsid w:val="00992E7B"/>
    <w:rsid w:val="00993A73"/>
    <w:rsid w:val="00993E9B"/>
    <w:rsid w:val="0099414D"/>
    <w:rsid w:val="00994F1A"/>
    <w:rsid w:val="00995F38"/>
    <w:rsid w:val="00997162"/>
    <w:rsid w:val="009971E9"/>
    <w:rsid w:val="00997B74"/>
    <w:rsid w:val="009A0600"/>
    <w:rsid w:val="009A0D07"/>
    <w:rsid w:val="009A1028"/>
    <w:rsid w:val="009A13CE"/>
    <w:rsid w:val="009A1A7D"/>
    <w:rsid w:val="009A1F90"/>
    <w:rsid w:val="009A1FFE"/>
    <w:rsid w:val="009A2D44"/>
    <w:rsid w:val="009A35D5"/>
    <w:rsid w:val="009A3603"/>
    <w:rsid w:val="009A3792"/>
    <w:rsid w:val="009A4900"/>
    <w:rsid w:val="009A4C2C"/>
    <w:rsid w:val="009A6326"/>
    <w:rsid w:val="009A6702"/>
    <w:rsid w:val="009A6D10"/>
    <w:rsid w:val="009A782F"/>
    <w:rsid w:val="009A7A0C"/>
    <w:rsid w:val="009A7E77"/>
    <w:rsid w:val="009B0972"/>
    <w:rsid w:val="009B0DFC"/>
    <w:rsid w:val="009B0FCA"/>
    <w:rsid w:val="009B1131"/>
    <w:rsid w:val="009B1177"/>
    <w:rsid w:val="009B2D88"/>
    <w:rsid w:val="009B2EF7"/>
    <w:rsid w:val="009B317C"/>
    <w:rsid w:val="009B3269"/>
    <w:rsid w:val="009B3662"/>
    <w:rsid w:val="009B3D6E"/>
    <w:rsid w:val="009B3DD3"/>
    <w:rsid w:val="009B4BB5"/>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A95"/>
    <w:rsid w:val="009C7B95"/>
    <w:rsid w:val="009C7E9B"/>
    <w:rsid w:val="009D0320"/>
    <w:rsid w:val="009D1372"/>
    <w:rsid w:val="009D18C2"/>
    <w:rsid w:val="009D28C0"/>
    <w:rsid w:val="009D3268"/>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C15"/>
    <w:rsid w:val="009E6EDE"/>
    <w:rsid w:val="009E6F8C"/>
    <w:rsid w:val="009E7265"/>
    <w:rsid w:val="009E7E24"/>
    <w:rsid w:val="009F17AD"/>
    <w:rsid w:val="009F2615"/>
    <w:rsid w:val="009F41FB"/>
    <w:rsid w:val="009F457B"/>
    <w:rsid w:val="009F70BA"/>
    <w:rsid w:val="009F7162"/>
    <w:rsid w:val="009F7761"/>
    <w:rsid w:val="009F77EF"/>
    <w:rsid w:val="009F7FF0"/>
    <w:rsid w:val="00A01A9B"/>
    <w:rsid w:val="00A01EB0"/>
    <w:rsid w:val="00A01EDA"/>
    <w:rsid w:val="00A02D3F"/>
    <w:rsid w:val="00A0343A"/>
    <w:rsid w:val="00A03972"/>
    <w:rsid w:val="00A03EB2"/>
    <w:rsid w:val="00A06884"/>
    <w:rsid w:val="00A106AC"/>
    <w:rsid w:val="00A10A10"/>
    <w:rsid w:val="00A12A43"/>
    <w:rsid w:val="00A1314E"/>
    <w:rsid w:val="00A135A8"/>
    <w:rsid w:val="00A1365A"/>
    <w:rsid w:val="00A14041"/>
    <w:rsid w:val="00A14CAD"/>
    <w:rsid w:val="00A14F4A"/>
    <w:rsid w:val="00A15298"/>
    <w:rsid w:val="00A168AB"/>
    <w:rsid w:val="00A16925"/>
    <w:rsid w:val="00A169D3"/>
    <w:rsid w:val="00A16D17"/>
    <w:rsid w:val="00A17397"/>
    <w:rsid w:val="00A175F0"/>
    <w:rsid w:val="00A17952"/>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7DE0"/>
    <w:rsid w:val="00A27E83"/>
    <w:rsid w:val="00A30175"/>
    <w:rsid w:val="00A30400"/>
    <w:rsid w:val="00A3092E"/>
    <w:rsid w:val="00A309D5"/>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C92"/>
    <w:rsid w:val="00A37ED9"/>
    <w:rsid w:val="00A40062"/>
    <w:rsid w:val="00A403B4"/>
    <w:rsid w:val="00A4082E"/>
    <w:rsid w:val="00A409AE"/>
    <w:rsid w:val="00A41007"/>
    <w:rsid w:val="00A42F9E"/>
    <w:rsid w:val="00A43C46"/>
    <w:rsid w:val="00A43F68"/>
    <w:rsid w:val="00A44218"/>
    <w:rsid w:val="00A44D0B"/>
    <w:rsid w:val="00A458A6"/>
    <w:rsid w:val="00A4602D"/>
    <w:rsid w:val="00A464F0"/>
    <w:rsid w:val="00A47352"/>
    <w:rsid w:val="00A4741E"/>
    <w:rsid w:val="00A47838"/>
    <w:rsid w:val="00A47896"/>
    <w:rsid w:val="00A47C0F"/>
    <w:rsid w:val="00A47D10"/>
    <w:rsid w:val="00A47F5E"/>
    <w:rsid w:val="00A51D1C"/>
    <w:rsid w:val="00A52059"/>
    <w:rsid w:val="00A52A7F"/>
    <w:rsid w:val="00A543E4"/>
    <w:rsid w:val="00A5446B"/>
    <w:rsid w:val="00A54931"/>
    <w:rsid w:val="00A54945"/>
    <w:rsid w:val="00A5625B"/>
    <w:rsid w:val="00A5684E"/>
    <w:rsid w:val="00A570DD"/>
    <w:rsid w:val="00A5789D"/>
    <w:rsid w:val="00A6064A"/>
    <w:rsid w:val="00A606A3"/>
    <w:rsid w:val="00A60C65"/>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733A"/>
    <w:rsid w:val="00A77420"/>
    <w:rsid w:val="00A808FC"/>
    <w:rsid w:val="00A81160"/>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BAF"/>
    <w:rsid w:val="00A92767"/>
    <w:rsid w:val="00A9450C"/>
    <w:rsid w:val="00A94511"/>
    <w:rsid w:val="00A9467C"/>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3FD"/>
    <w:rsid w:val="00AD3729"/>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881"/>
    <w:rsid w:val="00B05A0F"/>
    <w:rsid w:val="00B05CFA"/>
    <w:rsid w:val="00B06C0E"/>
    <w:rsid w:val="00B06D66"/>
    <w:rsid w:val="00B076D0"/>
    <w:rsid w:val="00B10AA4"/>
    <w:rsid w:val="00B10BA5"/>
    <w:rsid w:val="00B110EB"/>
    <w:rsid w:val="00B11791"/>
    <w:rsid w:val="00B119E7"/>
    <w:rsid w:val="00B11C99"/>
    <w:rsid w:val="00B11F9A"/>
    <w:rsid w:val="00B1368A"/>
    <w:rsid w:val="00B137AA"/>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6D0"/>
    <w:rsid w:val="00B2573A"/>
    <w:rsid w:val="00B265C9"/>
    <w:rsid w:val="00B26CD4"/>
    <w:rsid w:val="00B26DBB"/>
    <w:rsid w:val="00B304A8"/>
    <w:rsid w:val="00B307A7"/>
    <w:rsid w:val="00B307D9"/>
    <w:rsid w:val="00B30DD8"/>
    <w:rsid w:val="00B311AB"/>
    <w:rsid w:val="00B33C5A"/>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E36"/>
    <w:rsid w:val="00B4292A"/>
    <w:rsid w:val="00B42FA1"/>
    <w:rsid w:val="00B43ABC"/>
    <w:rsid w:val="00B43B15"/>
    <w:rsid w:val="00B4482D"/>
    <w:rsid w:val="00B454ED"/>
    <w:rsid w:val="00B45A30"/>
    <w:rsid w:val="00B4616A"/>
    <w:rsid w:val="00B4644D"/>
    <w:rsid w:val="00B4736C"/>
    <w:rsid w:val="00B47FA5"/>
    <w:rsid w:val="00B51580"/>
    <w:rsid w:val="00B5279D"/>
    <w:rsid w:val="00B5290B"/>
    <w:rsid w:val="00B52B23"/>
    <w:rsid w:val="00B53462"/>
    <w:rsid w:val="00B53729"/>
    <w:rsid w:val="00B53E51"/>
    <w:rsid w:val="00B5416B"/>
    <w:rsid w:val="00B54AE1"/>
    <w:rsid w:val="00B55835"/>
    <w:rsid w:val="00B55988"/>
    <w:rsid w:val="00B559D1"/>
    <w:rsid w:val="00B55B62"/>
    <w:rsid w:val="00B55E9A"/>
    <w:rsid w:val="00B56250"/>
    <w:rsid w:val="00B5672C"/>
    <w:rsid w:val="00B56C1C"/>
    <w:rsid w:val="00B570FC"/>
    <w:rsid w:val="00B571F7"/>
    <w:rsid w:val="00B5788D"/>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E9"/>
    <w:rsid w:val="00B75CDC"/>
    <w:rsid w:val="00B76205"/>
    <w:rsid w:val="00B7624B"/>
    <w:rsid w:val="00B76839"/>
    <w:rsid w:val="00B76A4E"/>
    <w:rsid w:val="00B77123"/>
    <w:rsid w:val="00B8020F"/>
    <w:rsid w:val="00B805AF"/>
    <w:rsid w:val="00B80AA1"/>
    <w:rsid w:val="00B80D4B"/>
    <w:rsid w:val="00B8117B"/>
    <w:rsid w:val="00B8146E"/>
    <w:rsid w:val="00B8183B"/>
    <w:rsid w:val="00B82D32"/>
    <w:rsid w:val="00B834B1"/>
    <w:rsid w:val="00B83FA5"/>
    <w:rsid w:val="00B84174"/>
    <w:rsid w:val="00B859A0"/>
    <w:rsid w:val="00B8672D"/>
    <w:rsid w:val="00B869D8"/>
    <w:rsid w:val="00B8703B"/>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74A1"/>
    <w:rsid w:val="00BA019B"/>
    <w:rsid w:val="00BA0753"/>
    <w:rsid w:val="00BA1585"/>
    <w:rsid w:val="00BA1DF6"/>
    <w:rsid w:val="00BA21A2"/>
    <w:rsid w:val="00BA2608"/>
    <w:rsid w:val="00BA29E1"/>
    <w:rsid w:val="00BA2C20"/>
    <w:rsid w:val="00BA2F5C"/>
    <w:rsid w:val="00BA2FEE"/>
    <w:rsid w:val="00BA377F"/>
    <w:rsid w:val="00BA3A4B"/>
    <w:rsid w:val="00BA3D0F"/>
    <w:rsid w:val="00BA5CF7"/>
    <w:rsid w:val="00BA61EF"/>
    <w:rsid w:val="00BA6507"/>
    <w:rsid w:val="00BA67BB"/>
    <w:rsid w:val="00BA6D8A"/>
    <w:rsid w:val="00BA6F61"/>
    <w:rsid w:val="00BA761E"/>
    <w:rsid w:val="00BA7F56"/>
    <w:rsid w:val="00BA7FCE"/>
    <w:rsid w:val="00BB09C3"/>
    <w:rsid w:val="00BB0F5E"/>
    <w:rsid w:val="00BB21A5"/>
    <w:rsid w:val="00BB2A5B"/>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A0E"/>
    <w:rsid w:val="00BC2C9E"/>
    <w:rsid w:val="00BC4B82"/>
    <w:rsid w:val="00BC5852"/>
    <w:rsid w:val="00BC5FAE"/>
    <w:rsid w:val="00BC6446"/>
    <w:rsid w:val="00BC675F"/>
    <w:rsid w:val="00BC75EE"/>
    <w:rsid w:val="00BD0261"/>
    <w:rsid w:val="00BD026C"/>
    <w:rsid w:val="00BD04FA"/>
    <w:rsid w:val="00BD12D4"/>
    <w:rsid w:val="00BD294E"/>
    <w:rsid w:val="00BD3ACF"/>
    <w:rsid w:val="00BD3F18"/>
    <w:rsid w:val="00BD435E"/>
    <w:rsid w:val="00BD50A5"/>
    <w:rsid w:val="00BD511E"/>
    <w:rsid w:val="00BD5E85"/>
    <w:rsid w:val="00BD739B"/>
    <w:rsid w:val="00BD74E3"/>
    <w:rsid w:val="00BD764D"/>
    <w:rsid w:val="00BD7BB9"/>
    <w:rsid w:val="00BE00BE"/>
    <w:rsid w:val="00BE0141"/>
    <w:rsid w:val="00BE0374"/>
    <w:rsid w:val="00BE0FAD"/>
    <w:rsid w:val="00BE0FBC"/>
    <w:rsid w:val="00BE3C14"/>
    <w:rsid w:val="00BE3CA1"/>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6D6D"/>
    <w:rsid w:val="00BF709B"/>
    <w:rsid w:val="00BF717F"/>
    <w:rsid w:val="00BF7186"/>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5214"/>
    <w:rsid w:val="00C1585F"/>
    <w:rsid w:val="00C15940"/>
    <w:rsid w:val="00C16487"/>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CAE"/>
    <w:rsid w:val="00C30401"/>
    <w:rsid w:val="00C30764"/>
    <w:rsid w:val="00C30CDB"/>
    <w:rsid w:val="00C319CF"/>
    <w:rsid w:val="00C33105"/>
    <w:rsid w:val="00C33683"/>
    <w:rsid w:val="00C3372E"/>
    <w:rsid w:val="00C340FB"/>
    <w:rsid w:val="00C342D5"/>
    <w:rsid w:val="00C34D13"/>
    <w:rsid w:val="00C3551C"/>
    <w:rsid w:val="00C36855"/>
    <w:rsid w:val="00C36A4B"/>
    <w:rsid w:val="00C40067"/>
    <w:rsid w:val="00C40B65"/>
    <w:rsid w:val="00C41849"/>
    <w:rsid w:val="00C43B9D"/>
    <w:rsid w:val="00C4444D"/>
    <w:rsid w:val="00C445CD"/>
    <w:rsid w:val="00C448A7"/>
    <w:rsid w:val="00C44C1D"/>
    <w:rsid w:val="00C44E9A"/>
    <w:rsid w:val="00C4520A"/>
    <w:rsid w:val="00C454BB"/>
    <w:rsid w:val="00C4577B"/>
    <w:rsid w:val="00C45812"/>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54A9"/>
    <w:rsid w:val="00C55588"/>
    <w:rsid w:val="00C5635D"/>
    <w:rsid w:val="00C563C7"/>
    <w:rsid w:val="00C56FD0"/>
    <w:rsid w:val="00C57219"/>
    <w:rsid w:val="00C5772C"/>
    <w:rsid w:val="00C57794"/>
    <w:rsid w:val="00C57BBA"/>
    <w:rsid w:val="00C60D27"/>
    <w:rsid w:val="00C61441"/>
    <w:rsid w:val="00C615DD"/>
    <w:rsid w:val="00C62252"/>
    <w:rsid w:val="00C6233E"/>
    <w:rsid w:val="00C62C15"/>
    <w:rsid w:val="00C62E88"/>
    <w:rsid w:val="00C636BD"/>
    <w:rsid w:val="00C63A8C"/>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A10"/>
    <w:rsid w:val="00C74E3B"/>
    <w:rsid w:val="00C753BF"/>
    <w:rsid w:val="00C75498"/>
    <w:rsid w:val="00C75BDB"/>
    <w:rsid w:val="00C77E0A"/>
    <w:rsid w:val="00C80368"/>
    <w:rsid w:val="00C80416"/>
    <w:rsid w:val="00C80D1A"/>
    <w:rsid w:val="00C819F5"/>
    <w:rsid w:val="00C81DDE"/>
    <w:rsid w:val="00C81F0E"/>
    <w:rsid w:val="00C81F37"/>
    <w:rsid w:val="00C8217C"/>
    <w:rsid w:val="00C823DB"/>
    <w:rsid w:val="00C8381A"/>
    <w:rsid w:val="00C8443C"/>
    <w:rsid w:val="00C849E0"/>
    <w:rsid w:val="00C84C1F"/>
    <w:rsid w:val="00C84D1D"/>
    <w:rsid w:val="00C85097"/>
    <w:rsid w:val="00C859AB"/>
    <w:rsid w:val="00C85A56"/>
    <w:rsid w:val="00C865EE"/>
    <w:rsid w:val="00C86F9B"/>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A0872"/>
    <w:rsid w:val="00CA34BA"/>
    <w:rsid w:val="00CA4A80"/>
    <w:rsid w:val="00CA4A8D"/>
    <w:rsid w:val="00CA4B4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29C5"/>
    <w:rsid w:val="00CC3A8B"/>
    <w:rsid w:val="00CC4B87"/>
    <w:rsid w:val="00CC5337"/>
    <w:rsid w:val="00CC5C0D"/>
    <w:rsid w:val="00CC5C23"/>
    <w:rsid w:val="00CC6354"/>
    <w:rsid w:val="00CC7F2E"/>
    <w:rsid w:val="00CD0231"/>
    <w:rsid w:val="00CD068D"/>
    <w:rsid w:val="00CD0695"/>
    <w:rsid w:val="00CD0A09"/>
    <w:rsid w:val="00CD0EF5"/>
    <w:rsid w:val="00CD1FFA"/>
    <w:rsid w:val="00CD26A4"/>
    <w:rsid w:val="00CD3125"/>
    <w:rsid w:val="00CD4C10"/>
    <w:rsid w:val="00CD592F"/>
    <w:rsid w:val="00CD6033"/>
    <w:rsid w:val="00CD69DC"/>
    <w:rsid w:val="00CD6DD8"/>
    <w:rsid w:val="00CD6E4E"/>
    <w:rsid w:val="00CD6E54"/>
    <w:rsid w:val="00CD72E9"/>
    <w:rsid w:val="00CD754D"/>
    <w:rsid w:val="00CE1254"/>
    <w:rsid w:val="00CE1566"/>
    <w:rsid w:val="00CE19CF"/>
    <w:rsid w:val="00CE1BBB"/>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9FD"/>
    <w:rsid w:val="00CF47D0"/>
    <w:rsid w:val="00CF610A"/>
    <w:rsid w:val="00CF6750"/>
    <w:rsid w:val="00CF6B9E"/>
    <w:rsid w:val="00CF6C14"/>
    <w:rsid w:val="00D0055E"/>
    <w:rsid w:val="00D00B4D"/>
    <w:rsid w:val="00D019BB"/>
    <w:rsid w:val="00D01C19"/>
    <w:rsid w:val="00D01C2A"/>
    <w:rsid w:val="00D03250"/>
    <w:rsid w:val="00D033DF"/>
    <w:rsid w:val="00D044EC"/>
    <w:rsid w:val="00D045CB"/>
    <w:rsid w:val="00D049E5"/>
    <w:rsid w:val="00D05239"/>
    <w:rsid w:val="00D05F83"/>
    <w:rsid w:val="00D07E2E"/>
    <w:rsid w:val="00D10692"/>
    <w:rsid w:val="00D108FD"/>
    <w:rsid w:val="00D10FF9"/>
    <w:rsid w:val="00D121D8"/>
    <w:rsid w:val="00D12CAF"/>
    <w:rsid w:val="00D13809"/>
    <w:rsid w:val="00D13E7C"/>
    <w:rsid w:val="00D13FAA"/>
    <w:rsid w:val="00D141DF"/>
    <w:rsid w:val="00D14207"/>
    <w:rsid w:val="00D149F5"/>
    <w:rsid w:val="00D15A87"/>
    <w:rsid w:val="00D16632"/>
    <w:rsid w:val="00D1731F"/>
    <w:rsid w:val="00D20979"/>
    <w:rsid w:val="00D217B3"/>
    <w:rsid w:val="00D218C8"/>
    <w:rsid w:val="00D21A2E"/>
    <w:rsid w:val="00D21E1C"/>
    <w:rsid w:val="00D21FF1"/>
    <w:rsid w:val="00D22081"/>
    <w:rsid w:val="00D22986"/>
    <w:rsid w:val="00D22EB7"/>
    <w:rsid w:val="00D23144"/>
    <w:rsid w:val="00D23D9F"/>
    <w:rsid w:val="00D23F6C"/>
    <w:rsid w:val="00D23FB7"/>
    <w:rsid w:val="00D2481A"/>
    <w:rsid w:val="00D2506B"/>
    <w:rsid w:val="00D25AA3"/>
    <w:rsid w:val="00D26C1E"/>
    <w:rsid w:val="00D277AF"/>
    <w:rsid w:val="00D27DB8"/>
    <w:rsid w:val="00D27EF8"/>
    <w:rsid w:val="00D3088E"/>
    <w:rsid w:val="00D31487"/>
    <w:rsid w:val="00D31572"/>
    <w:rsid w:val="00D31D88"/>
    <w:rsid w:val="00D3276C"/>
    <w:rsid w:val="00D327C2"/>
    <w:rsid w:val="00D32A67"/>
    <w:rsid w:val="00D33190"/>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284F"/>
    <w:rsid w:val="00D62DC3"/>
    <w:rsid w:val="00D632E1"/>
    <w:rsid w:val="00D64049"/>
    <w:rsid w:val="00D64D38"/>
    <w:rsid w:val="00D65A47"/>
    <w:rsid w:val="00D65E5E"/>
    <w:rsid w:val="00D6601C"/>
    <w:rsid w:val="00D66152"/>
    <w:rsid w:val="00D662A2"/>
    <w:rsid w:val="00D66758"/>
    <w:rsid w:val="00D66B2F"/>
    <w:rsid w:val="00D66BA3"/>
    <w:rsid w:val="00D67791"/>
    <w:rsid w:val="00D67933"/>
    <w:rsid w:val="00D67970"/>
    <w:rsid w:val="00D67D6B"/>
    <w:rsid w:val="00D67D93"/>
    <w:rsid w:val="00D702EC"/>
    <w:rsid w:val="00D70B71"/>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802A6"/>
    <w:rsid w:val="00D810C3"/>
    <w:rsid w:val="00D813DE"/>
    <w:rsid w:val="00D81FC7"/>
    <w:rsid w:val="00D82624"/>
    <w:rsid w:val="00D838C7"/>
    <w:rsid w:val="00D84283"/>
    <w:rsid w:val="00D8646A"/>
    <w:rsid w:val="00D869BE"/>
    <w:rsid w:val="00D86CDE"/>
    <w:rsid w:val="00D87781"/>
    <w:rsid w:val="00D90259"/>
    <w:rsid w:val="00D9025B"/>
    <w:rsid w:val="00D90339"/>
    <w:rsid w:val="00D9158E"/>
    <w:rsid w:val="00D91796"/>
    <w:rsid w:val="00D91819"/>
    <w:rsid w:val="00D91A2F"/>
    <w:rsid w:val="00D933B1"/>
    <w:rsid w:val="00D93AFD"/>
    <w:rsid w:val="00D93C96"/>
    <w:rsid w:val="00D93FAE"/>
    <w:rsid w:val="00D940B1"/>
    <w:rsid w:val="00D94900"/>
    <w:rsid w:val="00D95B7E"/>
    <w:rsid w:val="00D97853"/>
    <w:rsid w:val="00DA02A3"/>
    <w:rsid w:val="00DA1E98"/>
    <w:rsid w:val="00DA29C4"/>
    <w:rsid w:val="00DA2BD4"/>
    <w:rsid w:val="00DA2D96"/>
    <w:rsid w:val="00DA3516"/>
    <w:rsid w:val="00DA3CBA"/>
    <w:rsid w:val="00DA3DAB"/>
    <w:rsid w:val="00DA3DEA"/>
    <w:rsid w:val="00DA4777"/>
    <w:rsid w:val="00DA4DD9"/>
    <w:rsid w:val="00DA6693"/>
    <w:rsid w:val="00DA703A"/>
    <w:rsid w:val="00DB052E"/>
    <w:rsid w:val="00DB1D3D"/>
    <w:rsid w:val="00DB2427"/>
    <w:rsid w:val="00DB258D"/>
    <w:rsid w:val="00DB301D"/>
    <w:rsid w:val="00DB310E"/>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863"/>
    <w:rsid w:val="00DC2A64"/>
    <w:rsid w:val="00DC3629"/>
    <w:rsid w:val="00DC3767"/>
    <w:rsid w:val="00DC37A5"/>
    <w:rsid w:val="00DC37F2"/>
    <w:rsid w:val="00DC3D27"/>
    <w:rsid w:val="00DC467D"/>
    <w:rsid w:val="00DC4A93"/>
    <w:rsid w:val="00DC4B7C"/>
    <w:rsid w:val="00DC4D3D"/>
    <w:rsid w:val="00DC577B"/>
    <w:rsid w:val="00DC5787"/>
    <w:rsid w:val="00DC580A"/>
    <w:rsid w:val="00DC5F04"/>
    <w:rsid w:val="00DC67C6"/>
    <w:rsid w:val="00DC6B5C"/>
    <w:rsid w:val="00DC79E6"/>
    <w:rsid w:val="00DD0165"/>
    <w:rsid w:val="00DD06BA"/>
    <w:rsid w:val="00DD1459"/>
    <w:rsid w:val="00DD2A31"/>
    <w:rsid w:val="00DD3A4C"/>
    <w:rsid w:val="00DD45A7"/>
    <w:rsid w:val="00DD473E"/>
    <w:rsid w:val="00DD4C37"/>
    <w:rsid w:val="00DD5E5F"/>
    <w:rsid w:val="00DD7777"/>
    <w:rsid w:val="00DE04D7"/>
    <w:rsid w:val="00DE22E8"/>
    <w:rsid w:val="00DE266A"/>
    <w:rsid w:val="00DE2C2C"/>
    <w:rsid w:val="00DE3835"/>
    <w:rsid w:val="00DE3EAB"/>
    <w:rsid w:val="00DE4806"/>
    <w:rsid w:val="00DE4A8D"/>
    <w:rsid w:val="00DE5340"/>
    <w:rsid w:val="00DE5C31"/>
    <w:rsid w:val="00DE691B"/>
    <w:rsid w:val="00DE6F2F"/>
    <w:rsid w:val="00DE720A"/>
    <w:rsid w:val="00DE74F8"/>
    <w:rsid w:val="00DE7588"/>
    <w:rsid w:val="00DE79F7"/>
    <w:rsid w:val="00DF05C6"/>
    <w:rsid w:val="00DF0A49"/>
    <w:rsid w:val="00DF230E"/>
    <w:rsid w:val="00DF37DB"/>
    <w:rsid w:val="00DF3B3D"/>
    <w:rsid w:val="00DF4092"/>
    <w:rsid w:val="00DF43C9"/>
    <w:rsid w:val="00DF452D"/>
    <w:rsid w:val="00DF4E90"/>
    <w:rsid w:val="00DF4F32"/>
    <w:rsid w:val="00DF4F36"/>
    <w:rsid w:val="00DF5087"/>
    <w:rsid w:val="00DF591A"/>
    <w:rsid w:val="00DF60AF"/>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5B9B"/>
    <w:rsid w:val="00E05F97"/>
    <w:rsid w:val="00E06014"/>
    <w:rsid w:val="00E069EA"/>
    <w:rsid w:val="00E104F7"/>
    <w:rsid w:val="00E1096F"/>
    <w:rsid w:val="00E118DA"/>
    <w:rsid w:val="00E11F00"/>
    <w:rsid w:val="00E12B4E"/>
    <w:rsid w:val="00E12D7D"/>
    <w:rsid w:val="00E13253"/>
    <w:rsid w:val="00E132F7"/>
    <w:rsid w:val="00E1447D"/>
    <w:rsid w:val="00E14A0C"/>
    <w:rsid w:val="00E14F15"/>
    <w:rsid w:val="00E1589B"/>
    <w:rsid w:val="00E159B6"/>
    <w:rsid w:val="00E162B9"/>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B52"/>
    <w:rsid w:val="00E347C6"/>
    <w:rsid w:val="00E35602"/>
    <w:rsid w:val="00E3568A"/>
    <w:rsid w:val="00E35B60"/>
    <w:rsid w:val="00E367A4"/>
    <w:rsid w:val="00E369D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BA8"/>
    <w:rsid w:val="00E641D6"/>
    <w:rsid w:val="00E64542"/>
    <w:rsid w:val="00E65145"/>
    <w:rsid w:val="00E66BA0"/>
    <w:rsid w:val="00E66C74"/>
    <w:rsid w:val="00E67057"/>
    <w:rsid w:val="00E672FB"/>
    <w:rsid w:val="00E67436"/>
    <w:rsid w:val="00E675EE"/>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4383"/>
    <w:rsid w:val="00E94EB9"/>
    <w:rsid w:val="00E95072"/>
    <w:rsid w:val="00E9593C"/>
    <w:rsid w:val="00E95CF6"/>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5C"/>
    <w:rsid w:val="00EB13F6"/>
    <w:rsid w:val="00EB1530"/>
    <w:rsid w:val="00EB1648"/>
    <w:rsid w:val="00EB1988"/>
    <w:rsid w:val="00EB1A31"/>
    <w:rsid w:val="00EB1A37"/>
    <w:rsid w:val="00EB1FB5"/>
    <w:rsid w:val="00EB2530"/>
    <w:rsid w:val="00EB25F5"/>
    <w:rsid w:val="00EB3307"/>
    <w:rsid w:val="00EB3BDA"/>
    <w:rsid w:val="00EB4884"/>
    <w:rsid w:val="00EB48D6"/>
    <w:rsid w:val="00EB4DFC"/>
    <w:rsid w:val="00EB4E0C"/>
    <w:rsid w:val="00EB57F8"/>
    <w:rsid w:val="00EB5D89"/>
    <w:rsid w:val="00EB663C"/>
    <w:rsid w:val="00EB6A22"/>
    <w:rsid w:val="00EB6FE4"/>
    <w:rsid w:val="00EB711A"/>
    <w:rsid w:val="00EB7D60"/>
    <w:rsid w:val="00EC0BCB"/>
    <w:rsid w:val="00EC0C17"/>
    <w:rsid w:val="00EC1261"/>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36F"/>
    <w:rsid w:val="00EE058B"/>
    <w:rsid w:val="00EE1079"/>
    <w:rsid w:val="00EE1100"/>
    <w:rsid w:val="00EE1254"/>
    <w:rsid w:val="00EE137B"/>
    <w:rsid w:val="00EE1691"/>
    <w:rsid w:val="00EE1B89"/>
    <w:rsid w:val="00EE28E9"/>
    <w:rsid w:val="00EE2FA9"/>
    <w:rsid w:val="00EE342C"/>
    <w:rsid w:val="00EE35F8"/>
    <w:rsid w:val="00EE404A"/>
    <w:rsid w:val="00EE5369"/>
    <w:rsid w:val="00EE6A17"/>
    <w:rsid w:val="00EF0047"/>
    <w:rsid w:val="00EF04D3"/>
    <w:rsid w:val="00EF0D19"/>
    <w:rsid w:val="00EF0EAE"/>
    <w:rsid w:val="00EF16A1"/>
    <w:rsid w:val="00EF1CF4"/>
    <w:rsid w:val="00EF3446"/>
    <w:rsid w:val="00EF4848"/>
    <w:rsid w:val="00EF5EC5"/>
    <w:rsid w:val="00EF6C9B"/>
    <w:rsid w:val="00EF7728"/>
    <w:rsid w:val="00F00051"/>
    <w:rsid w:val="00F00758"/>
    <w:rsid w:val="00F00CAA"/>
    <w:rsid w:val="00F00F18"/>
    <w:rsid w:val="00F015B5"/>
    <w:rsid w:val="00F01AAA"/>
    <w:rsid w:val="00F02119"/>
    <w:rsid w:val="00F029BA"/>
    <w:rsid w:val="00F02E42"/>
    <w:rsid w:val="00F03032"/>
    <w:rsid w:val="00F0359A"/>
    <w:rsid w:val="00F036CA"/>
    <w:rsid w:val="00F03A85"/>
    <w:rsid w:val="00F040D7"/>
    <w:rsid w:val="00F04454"/>
    <w:rsid w:val="00F0663D"/>
    <w:rsid w:val="00F11DAE"/>
    <w:rsid w:val="00F122FA"/>
    <w:rsid w:val="00F12C72"/>
    <w:rsid w:val="00F12F93"/>
    <w:rsid w:val="00F12FB5"/>
    <w:rsid w:val="00F12FE9"/>
    <w:rsid w:val="00F14390"/>
    <w:rsid w:val="00F144B3"/>
    <w:rsid w:val="00F14BE0"/>
    <w:rsid w:val="00F14DB2"/>
    <w:rsid w:val="00F177EC"/>
    <w:rsid w:val="00F2269D"/>
    <w:rsid w:val="00F22A95"/>
    <w:rsid w:val="00F2374F"/>
    <w:rsid w:val="00F23755"/>
    <w:rsid w:val="00F24181"/>
    <w:rsid w:val="00F242CE"/>
    <w:rsid w:val="00F258DA"/>
    <w:rsid w:val="00F271AB"/>
    <w:rsid w:val="00F271EC"/>
    <w:rsid w:val="00F2727C"/>
    <w:rsid w:val="00F27D40"/>
    <w:rsid w:val="00F30665"/>
    <w:rsid w:val="00F309C1"/>
    <w:rsid w:val="00F313AA"/>
    <w:rsid w:val="00F31926"/>
    <w:rsid w:val="00F31ADF"/>
    <w:rsid w:val="00F33A8B"/>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83D"/>
    <w:rsid w:val="00F51A6C"/>
    <w:rsid w:val="00F527B8"/>
    <w:rsid w:val="00F5313B"/>
    <w:rsid w:val="00F53D27"/>
    <w:rsid w:val="00F543A7"/>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70465"/>
    <w:rsid w:val="00F70CA7"/>
    <w:rsid w:val="00F70DB6"/>
    <w:rsid w:val="00F714E1"/>
    <w:rsid w:val="00F71B12"/>
    <w:rsid w:val="00F71CA6"/>
    <w:rsid w:val="00F7204A"/>
    <w:rsid w:val="00F72E7F"/>
    <w:rsid w:val="00F72FBC"/>
    <w:rsid w:val="00F7375D"/>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CB8"/>
    <w:rsid w:val="00F92739"/>
    <w:rsid w:val="00F92C86"/>
    <w:rsid w:val="00F9314A"/>
    <w:rsid w:val="00F949F2"/>
    <w:rsid w:val="00F95838"/>
    <w:rsid w:val="00F9610B"/>
    <w:rsid w:val="00F96B8E"/>
    <w:rsid w:val="00F96CA8"/>
    <w:rsid w:val="00F96F9F"/>
    <w:rsid w:val="00F96FCB"/>
    <w:rsid w:val="00F9730E"/>
    <w:rsid w:val="00F977F3"/>
    <w:rsid w:val="00F97DFF"/>
    <w:rsid w:val="00FA0AC5"/>
    <w:rsid w:val="00FA0B54"/>
    <w:rsid w:val="00FA0BCF"/>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645"/>
    <w:rsid w:val="00FC1C7B"/>
    <w:rsid w:val="00FC404D"/>
    <w:rsid w:val="00FC41CC"/>
    <w:rsid w:val="00FC4DA0"/>
    <w:rsid w:val="00FC5760"/>
    <w:rsid w:val="00FC6772"/>
    <w:rsid w:val="00FC6A57"/>
    <w:rsid w:val="00FC72E0"/>
    <w:rsid w:val="00FC76A0"/>
    <w:rsid w:val="00FC771C"/>
    <w:rsid w:val="00FC78A1"/>
    <w:rsid w:val="00FD002B"/>
    <w:rsid w:val="00FD06AE"/>
    <w:rsid w:val="00FD096F"/>
    <w:rsid w:val="00FD0B1E"/>
    <w:rsid w:val="00FD1873"/>
    <w:rsid w:val="00FD3177"/>
    <w:rsid w:val="00FD3E3B"/>
    <w:rsid w:val="00FD4575"/>
    <w:rsid w:val="00FD54C1"/>
    <w:rsid w:val="00FD5718"/>
    <w:rsid w:val="00FD62EC"/>
    <w:rsid w:val="00FD6A5D"/>
    <w:rsid w:val="00FD6FBF"/>
    <w:rsid w:val="00FD7C78"/>
    <w:rsid w:val="00FE0C4F"/>
    <w:rsid w:val="00FE0D44"/>
    <w:rsid w:val="00FE127C"/>
    <w:rsid w:val="00FE2E3C"/>
    <w:rsid w:val="00FE587F"/>
    <w:rsid w:val="00FE5930"/>
    <w:rsid w:val="00FE6237"/>
    <w:rsid w:val="00FE6C0C"/>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7BD"/>
    <w:rsid w:val="00FF5545"/>
    <w:rsid w:val="00FF6543"/>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E47F51AC-8ABA-45C0-9C25-476C3E8A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9F"/>
    <w:rPr>
      <w:rFonts w:ascii="Segoe UI" w:eastAsia="Calibri" w:hAnsi="Segoe UI" w:cs="Segoe UI"/>
      <w:kern w:val="2"/>
      <w:sz w:val="24"/>
      <w:szCs w:val="24"/>
      <w:lang w:val="nl-NL" w:eastAsia="en-US"/>
      <w14:ligatures w14:val="standardContextual"/>
    </w:rPr>
  </w:style>
  <w:style w:type="paragraph" w:styleId="Heading1">
    <w:name w:val="heading 1"/>
    <w:basedOn w:val="Normal"/>
    <w:next w:val="Normal"/>
    <w:link w:val="Heading1Char"/>
    <w:uiPriority w:val="9"/>
    <w:qFormat/>
    <w:rsid w:val="009402D1"/>
    <w:pPr>
      <w:keepNext/>
      <w:numPr>
        <w:numId w:val="9"/>
      </w:numPr>
      <w:spacing w:after="120"/>
      <w:outlineLvl w:val="0"/>
    </w:pPr>
    <w:rPr>
      <w:rFonts w:ascii="Segoe UI Semilight" w:hAnsi="Segoe UI Semilight" w:cs="Segoe UI Semilight"/>
      <w:b/>
      <w:bCs/>
      <w:color w:val="4F81BD"/>
      <w:kern w:val="32"/>
      <w:sz w:val="32"/>
      <w:szCs w:val="32"/>
    </w:rPr>
  </w:style>
  <w:style w:type="paragraph" w:styleId="Heading2">
    <w:name w:val="heading 2"/>
    <w:basedOn w:val="Normal"/>
    <w:next w:val="Normal"/>
    <w:link w:val="Heading2Char"/>
    <w:uiPriority w:val="9"/>
    <w:qFormat/>
    <w:rsid w:val="0046467F"/>
    <w:pPr>
      <w:keepNext/>
      <w:numPr>
        <w:ilvl w:val="1"/>
        <w:numId w:val="9"/>
      </w:numPr>
      <w:spacing w:before="240" w:after="80"/>
      <w:outlineLvl w:val="1"/>
    </w:pPr>
    <w:rPr>
      <w:rFonts w:cs="Calibri"/>
      <w:b/>
      <w:bCs/>
      <w:color w:val="4F81BD"/>
    </w:rPr>
  </w:style>
  <w:style w:type="paragraph" w:styleId="Heading3">
    <w:name w:val="heading 3"/>
    <w:basedOn w:val="Normal"/>
    <w:next w:val="Normal"/>
    <w:link w:val="Heading3Char"/>
    <w:uiPriority w:val="9"/>
    <w:qFormat/>
    <w:rsid w:val="00E86E15"/>
    <w:pPr>
      <w:keepNext/>
      <w:spacing w:before="180" w:after="80"/>
      <w:outlineLvl w:val="2"/>
    </w:pPr>
    <w:rPr>
      <w:rFonts w:cs="Calibri"/>
      <w:b/>
      <w:color w:val="4F81BD"/>
    </w:rPr>
  </w:style>
  <w:style w:type="paragraph" w:styleId="Heading4">
    <w:name w:val="heading 4"/>
    <w:basedOn w:val="Normal"/>
    <w:next w:val="Normal"/>
    <w:link w:val="Heading4Char"/>
    <w:uiPriority w:val="9"/>
    <w:qFormat/>
    <w:rsid w:val="001C1917"/>
    <w:pPr>
      <w:keepNext/>
      <w:numPr>
        <w:numId w:val="10"/>
      </w:numPr>
      <w:spacing w:before="180" w:after="80"/>
      <w:outlineLvl w:val="3"/>
    </w:pPr>
    <w:rPr>
      <w:rFonts w:cs="Calibri"/>
      <w:b/>
      <w:bCs/>
      <w:i/>
      <w:iCs/>
      <w:color w:val="4F81BD"/>
    </w:rPr>
  </w:style>
  <w:style w:type="paragraph" w:styleId="Heading5">
    <w:name w:val="heading 5"/>
    <w:basedOn w:val="Normal"/>
    <w:next w:val="Normal"/>
    <w:link w:val="Heading5Char"/>
    <w:uiPriority w:val="9"/>
    <w:unhideWhenUsed/>
    <w:pPr>
      <w:keepNext/>
      <w:keepLines/>
      <w:spacing w:before="240"/>
      <w:outlineLvl w:val="4"/>
    </w:pPr>
    <w:rPr>
      <w:rFonts w:eastAsia="Times New Roman" w:cs="Times New Roman"/>
      <w:color w:val="008AC8"/>
      <w:szCs w:val="20"/>
      <w:lang w:val="x-none" w:eastAsia="x-none"/>
    </w:rPr>
  </w:style>
  <w:style w:type="paragraph" w:styleId="Heading6">
    <w:name w:val="heading 6"/>
    <w:basedOn w:val="Normal"/>
    <w:next w:val="Normal"/>
    <w:link w:val="Heading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Heading7">
    <w:name w:val="heading 7"/>
    <w:basedOn w:val="Normal"/>
    <w:next w:val="Normal"/>
    <w:link w:val="Heading7Char"/>
    <w:uiPriority w:val="9"/>
    <w:semiHidden/>
    <w:unhideWhenUsed/>
    <w:pPr>
      <w:keepNext/>
      <w:keepLines/>
      <w:outlineLvl w:val="6"/>
    </w:pPr>
    <w:rPr>
      <w:rFonts w:eastAsia="Times New Roman" w:cs="Times New Roman"/>
      <w:i/>
      <w:iCs/>
      <w:color w:val="008AC8"/>
      <w:szCs w:val="20"/>
      <w:lang w:val="x-none" w:eastAsia="x-none"/>
    </w:rPr>
  </w:style>
  <w:style w:type="paragraph" w:styleId="Heading8">
    <w:name w:val="heading 8"/>
    <w:basedOn w:val="Normal"/>
    <w:next w:val="Normal"/>
    <w:link w:val="Heading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Heading9">
    <w:name w:val="heading 9"/>
    <w:basedOn w:val="Normal"/>
    <w:next w:val="Normal"/>
    <w:link w:val="Heading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Heading2Char">
    <w:name w:val="Heading 2 Char"/>
    <w:link w:val="Heading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TOCHeading">
    <w:name w:val="TOC Heading"/>
    <w:next w:val="Normal"/>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TOC1">
    <w:name w:val="toc 1"/>
    <w:basedOn w:val="Normal"/>
    <w:next w:val="Normal"/>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onText">
    <w:name w:val="Balloon Text"/>
    <w:basedOn w:val="Normal"/>
    <w:link w:val="BalloonTextChar"/>
    <w:uiPriority w:val="99"/>
    <w:unhideWhenUsed/>
    <w:rsid w:val="00E86E15"/>
    <w:rPr>
      <w:rFonts w:ascii="Tahoma" w:hAnsi="Tahoma" w:cs="Tahoma"/>
      <w:sz w:val="16"/>
      <w:szCs w:val="16"/>
    </w:rPr>
  </w:style>
  <w:style w:type="character" w:customStyle="1" w:styleId="BalloonTextChar">
    <w:name w:val="Balloon Text Char"/>
    <w:link w:val="BalloonText"/>
    <w:uiPriority w:val="99"/>
    <w:rsid w:val="00E86E15"/>
    <w:rPr>
      <w:rFonts w:ascii="Tahoma" w:eastAsia="Arial" w:hAnsi="Tahoma" w:cs="Tahoma"/>
      <w:sz w:val="16"/>
      <w:szCs w:val="16"/>
      <w:lang w:val="en-US" w:eastAsia="ja-JP"/>
    </w:rPr>
  </w:style>
  <w:style w:type="paragraph" w:styleId="TOC2">
    <w:name w:val="toc 2"/>
    <w:basedOn w:val="Normal"/>
    <w:next w:val="Normal"/>
    <w:autoRedefine/>
    <w:uiPriority w:val="39"/>
    <w:unhideWhenUsed/>
    <w:rsid w:val="00F2727C"/>
    <w:pPr>
      <w:tabs>
        <w:tab w:val="left" w:pos="880"/>
        <w:tab w:val="right" w:leader="dot" w:pos="9350"/>
      </w:tabs>
      <w:spacing w:after="100"/>
      <w:ind w:left="216"/>
    </w:pPr>
    <w:rPr>
      <w:rFonts w:ascii="Segoe" w:hAnsi="Segoe"/>
      <w:sz w:val="20"/>
    </w:rPr>
  </w:style>
  <w:style w:type="paragraph" w:styleId="ListParagraph">
    <w:name w:val="List Paragraph"/>
    <w:aliases w:val="Bullet Number,List Paragraph1,lp1,lp11,List Paragraph11,Bullet 1,Use Case List Paragraph,Num Bullet 1"/>
    <w:basedOn w:val="Normal"/>
    <w:link w:val="ListParagraphChar"/>
    <w:uiPriority w:val="34"/>
    <w:qFormat/>
    <w:rsid w:val="00E86E15"/>
    <w:pPr>
      <w:ind w:left="720"/>
      <w:contextualSpacing/>
    </w:pPr>
    <w:rPr>
      <w:lang w:val="en-AU"/>
    </w:rPr>
  </w:style>
  <w:style w:type="paragraph" w:styleId="NoSpacing">
    <w:name w:val="No Spacing"/>
    <w:uiPriority w:val="1"/>
    <w:rPr>
      <w:sz w:val="22"/>
      <w:szCs w:val="22"/>
      <w:lang w:val="en-US"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rFonts w:eastAsia="Times New Roman" w:cs="Times New Roman"/>
      <w:sz w:val="20"/>
      <w:szCs w:val="20"/>
      <w:lang w:val="x-none" w:eastAsia="x-none"/>
    </w:rPr>
  </w:style>
  <w:style w:type="character" w:customStyle="1" w:styleId="CommentTextChar">
    <w:name w:val="Comment Text Char"/>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NormalWeb">
    <w:name w:val="Normal (Web)"/>
    <w:basedOn w:val="Normal"/>
    <w:link w:val="NormalWebChar"/>
    <w:uiPriority w:val="99"/>
    <w:semiHidden/>
    <w:rPr>
      <w:rFonts w:ascii="Times New Roman" w:hAnsi="Times New Roman" w:cs="Times New Roman"/>
      <w:lang w:val="x-none" w:eastAsia="x-none"/>
    </w:rPr>
  </w:style>
  <w:style w:type="paragraph" w:customStyle="1" w:styleId="Bullet1">
    <w:name w:val="Bullet1"/>
    <w:basedOn w:val="ListParagraph"/>
    <w:pPr>
      <w:numPr>
        <w:numId w:val="3"/>
      </w:numPr>
      <w:spacing w:before="240" w:after="240"/>
    </w:pPr>
    <w:rPr>
      <w:szCs w:val="20"/>
    </w:rPr>
  </w:style>
  <w:style w:type="paragraph" w:styleId="BodyText">
    <w:name w:val="Body Text"/>
    <w:basedOn w:val="Normal"/>
    <w:link w:val="BodyTextChar"/>
    <w:uiPriority w:val="99"/>
    <w:unhideWhenUsed/>
    <w:pPr>
      <w:tabs>
        <w:tab w:val="left" w:pos="360"/>
      </w:tabs>
      <w:ind w:left="360" w:hanging="360"/>
    </w:pPr>
    <w:rPr>
      <w:rFonts w:eastAsia="Times New Roman" w:cs="Times New Roman"/>
      <w:sz w:val="20"/>
      <w:szCs w:val="18"/>
      <w:lang w:val="x-none" w:eastAsia="x-none"/>
    </w:rPr>
  </w:style>
  <w:style w:type="character" w:customStyle="1" w:styleId="BodyTextChar">
    <w:name w:val="Body Text Char"/>
    <w:link w:val="BodyText"/>
    <w:uiPriority w:val="99"/>
    <w:rPr>
      <w:rFonts w:ascii="Segoe UI" w:hAnsi="Segoe UI" w:cs="Segoe UI"/>
      <w:szCs w:val="18"/>
    </w:rPr>
  </w:style>
  <w:style w:type="paragraph" w:customStyle="1" w:styleId="Heading1Numbered">
    <w:name w:val="Heading 1 (Numbered)"/>
    <w:basedOn w:val="Heading1"/>
    <w:next w:val="Normal"/>
    <w:uiPriority w:val="14"/>
    <w:qFormat/>
    <w:rsid w:val="00E86E15"/>
  </w:style>
  <w:style w:type="paragraph" w:styleId="BodyText2">
    <w:name w:val="Body Text 2"/>
    <w:basedOn w:val="Normal"/>
    <w:link w:val="BodyText2Char"/>
    <w:uiPriority w:val="99"/>
    <w:semiHidden/>
    <w:pPr>
      <w:ind w:left="720"/>
    </w:pPr>
    <w:rPr>
      <w:rFonts w:eastAsia="Times New Roman" w:cs="Times New Roman"/>
      <w:sz w:val="20"/>
      <w:szCs w:val="20"/>
      <w:lang w:val="x-none" w:eastAsia="x-none"/>
    </w:rPr>
  </w:style>
  <w:style w:type="character" w:customStyle="1" w:styleId="BodyText2Char">
    <w:name w:val="Body Text 2 Char"/>
    <w:link w:val="BodyText2"/>
    <w:uiPriority w:val="99"/>
    <w:semiHidden/>
    <w:rPr>
      <w:rFonts w:ascii="Segoe UI" w:hAnsi="Segoe UI" w:cs="Segoe UI"/>
      <w:szCs w:val="20"/>
    </w:rPr>
  </w:style>
  <w:style w:type="paragraph" w:styleId="Revision">
    <w:name w:val="Revision"/>
    <w:hidden/>
    <w:uiPriority w:val="99"/>
    <w:semiHidden/>
    <w:rPr>
      <w:sz w:val="22"/>
      <w:szCs w:val="22"/>
      <w:lang w:val="en-US" w:eastAsia="en-US"/>
    </w:rPr>
  </w:style>
  <w:style w:type="paragraph" w:styleId="Header">
    <w:name w:val="header"/>
    <w:basedOn w:val="Normal"/>
    <w:link w:val="HeaderChar"/>
    <w:uiPriority w:val="99"/>
    <w:unhideWhenUsed/>
    <w:rsid w:val="00E86E15"/>
    <w:pPr>
      <w:tabs>
        <w:tab w:val="center" w:pos="4680"/>
        <w:tab w:val="right" w:pos="9360"/>
      </w:tabs>
    </w:pPr>
  </w:style>
  <w:style w:type="character" w:customStyle="1" w:styleId="HeaderChar">
    <w:name w:val="Header Char"/>
    <w:link w:val="Header"/>
    <w:uiPriority w:val="99"/>
    <w:rsid w:val="00E86E15"/>
    <w:rPr>
      <w:rFonts w:eastAsia="Arial" w:cs="Arial"/>
      <w:sz w:val="22"/>
      <w:szCs w:val="22"/>
      <w:lang w:val="en-US" w:eastAsia="ja-JP"/>
    </w:rPr>
  </w:style>
  <w:style w:type="paragraph" w:styleId="Footer">
    <w:name w:val="footer"/>
    <w:basedOn w:val="Normal"/>
    <w:link w:val="FooterChar"/>
    <w:uiPriority w:val="99"/>
    <w:rsid w:val="00E86E15"/>
    <w:pPr>
      <w:ind w:left="-227"/>
    </w:pPr>
    <w:rPr>
      <w:rFonts w:cs="Calibri"/>
      <w:sz w:val="16"/>
      <w:szCs w:val="16"/>
      <w:lang w:val="en-AU"/>
    </w:rPr>
  </w:style>
  <w:style w:type="character" w:customStyle="1" w:styleId="FooterChar">
    <w:name w:val="Footer Char"/>
    <w:link w:val="Footer"/>
    <w:uiPriority w:val="99"/>
    <w:rsid w:val="00E86E15"/>
    <w:rPr>
      <w:rFonts w:eastAsia="Calibri" w:cs="Calibri"/>
      <w:sz w:val="16"/>
      <w:szCs w:val="16"/>
      <w:lang w:val="en-AU" w:eastAsia="ja-JP"/>
    </w:rPr>
  </w:style>
  <w:style w:type="paragraph" w:customStyle="1" w:styleId="Bullets">
    <w:name w:val="Bullets"/>
    <w:basedOn w:val="Normal"/>
    <w:link w:val="BulletsChar"/>
    <w:pPr>
      <w:numPr>
        <w:numId w:val="4"/>
      </w:numPr>
      <w:spacing w:after="60" w:line="264" w:lineRule="auto"/>
    </w:pPr>
    <w:rPr>
      <w:rFonts w:eastAsia="Times New Roman" w:cs="Times New Roman"/>
      <w:sz w:val="20"/>
      <w:szCs w:val="20"/>
      <w:lang w:val="x-none" w:eastAsia="x-none"/>
    </w:rPr>
  </w:style>
  <w:style w:type="paragraph" w:customStyle="1" w:styleId="Question">
    <w:name w:val="Question"/>
    <w:basedOn w:val="Normal"/>
    <w:link w:val="QuestionChar"/>
    <w:semiHidden/>
    <w:pPr>
      <w:spacing w:after="60"/>
    </w:pPr>
  </w:style>
  <w:style w:type="character" w:customStyle="1" w:styleId="NormalWebChar">
    <w:name w:val="Normal (Web) Char"/>
    <w:link w:val="Norm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PlaceholderText">
    <w:name w:val="Placeholder Text"/>
    <w:uiPriority w:val="99"/>
    <w:semiHidden/>
    <w:rsid w:val="00E86E15"/>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2330E"/>
    <w:pPr>
      <w:spacing w:after="100"/>
      <w:ind w:left="446"/>
    </w:pPr>
    <w:rPr>
      <w:rFonts w:ascii="Segoe" w:hAnsi="Segoe"/>
      <w:color w:val="auto"/>
      <w:sz w:val="20"/>
    </w:rPr>
  </w:style>
  <w:style w:type="character" w:styleId="FollowedHyperlink">
    <w:name w:val="FollowedHyperlink"/>
    <w:uiPriority w:val="99"/>
    <w:semiHidden/>
    <w:unhideWhenUsed/>
    <w:rPr>
      <w:color w:val="800080"/>
      <w:u w:val="single"/>
    </w:rPr>
  </w:style>
  <w:style w:type="character" w:styleId="BookTitle">
    <w:name w:val="Book Title"/>
    <w:uiPriority w:val="33"/>
    <w:rPr>
      <w:b/>
      <w:bCs/>
      <w:smallCaps/>
      <w:spacing w:val="5"/>
    </w:rPr>
  </w:style>
  <w:style w:type="paragraph" w:customStyle="1" w:styleId="menu">
    <w:name w:val="menu"/>
    <w:basedOn w:val="Normal"/>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stParagraphChar">
    <w:name w:val="List Paragraph Char"/>
    <w:aliases w:val="Bullet Number Char,List Paragraph1 Char,lp1 Char,lp11 Char,List Paragraph11 Char,Bullet 1 Char,Use Case List Paragraph Char,Num Bullet 1 Char"/>
    <w:link w:val="ListParagraph"/>
    <w:uiPriority w:val="34"/>
    <w:locked/>
    <w:rPr>
      <w:rFonts w:eastAsia="Arial" w:cs="Arial"/>
      <w:sz w:val="22"/>
      <w:szCs w:val="22"/>
      <w:lang w:val="en-AU" w:eastAsia="ja-JP"/>
    </w:rPr>
  </w:style>
  <w:style w:type="paragraph" w:customStyle="1" w:styleId="Default">
    <w:name w:val="Default"/>
    <w:next w:val="Normal"/>
    <w:pPr>
      <w:autoSpaceDE w:val="0"/>
      <w:autoSpaceDN w:val="0"/>
      <w:adjustRightInd w:val="0"/>
    </w:pPr>
    <w:rPr>
      <w:rFonts w:ascii="Segoe UI" w:hAnsi="Segoe UI" w:cs="Arial"/>
      <w:color w:val="000000"/>
      <w:sz w:val="22"/>
      <w:szCs w:val="24"/>
      <w:lang w:val="en-US" w:eastAsia="en-US"/>
    </w:rPr>
  </w:style>
  <w:style w:type="table" w:styleId="TableGrid">
    <w:name w:val="Table Grid"/>
    <w:aliases w:val="Tabla Microsoft Servicios"/>
    <w:basedOn w:val="TableNorma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Heading3Char">
    <w:name w:val="Heading 3 Char"/>
    <w:link w:val="Heading3"/>
    <w:uiPriority w:val="9"/>
    <w:rsid w:val="00E86E15"/>
    <w:rPr>
      <w:rFonts w:eastAsia="Calibri" w:cs="Calibri"/>
      <w:b/>
      <w:color w:val="4F81BD"/>
      <w:sz w:val="24"/>
      <w:szCs w:val="24"/>
      <w:lang w:val="en-US" w:eastAsia="ja-JP"/>
    </w:rPr>
  </w:style>
  <w:style w:type="paragraph" w:styleId="ListBullet">
    <w:name w:val="List Bullet"/>
    <w:basedOn w:val="Normal"/>
    <w:uiPriority w:val="4"/>
    <w:qFormat/>
    <w:rsid w:val="00E86E15"/>
    <w:pPr>
      <w:numPr>
        <w:numId w:val="6"/>
      </w:numPr>
      <w:contextualSpacing/>
    </w:pPr>
  </w:style>
  <w:style w:type="numbering" w:customStyle="1" w:styleId="NumberedListTable">
    <w:name w:val="Numbered List Table"/>
    <w:basedOn w:val="NoList"/>
    <w:pPr>
      <w:numPr>
        <w:numId w:val="14"/>
      </w:numPr>
    </w:pPr>
  </w:style>
  <w:style w:type="paragraph" w:customStyle="1" w:styleId="CoverTitle">
    <w:name w:val="Cover Title"/>
    <w:basedOn w:val="Normal"/>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Heading2"/>
    <w:next w:val="Normal"/>
    <w:uiPriority w:val="14"/>
    <w:qFormat/>
    <w:rsid w:val="00E86E15"/>
  </w:style>
  <w:style w:type="paragraph" w:customStyle="1" w:styleId="Heading3Numbered">
    <w:name w:val="Heading 3 (Numbered)"/>
    <w:basedOn w:val="Heading3"/>
    <w:next w:val="Normal"/>
    <w:uiPriority w:val="14"/>
    <w:qFormat/>
    <w:rsid w:val="00E86E15"/>
    <w:pPr>
      <w:numPr>
        <w:ilvl w:val="2"/>
        <w:numId w:val="9"/>
      </w:numPr>
    </w:pPr>
  </w:style>
  <w:style w:type="paragraph" w:customStyle="1" w:styleId="Heading4Num">
    <w:name w:val="Heading 4 Num"/>
    <w:basedOn w:val="Normal"/>
    <w:next w:val="Normal"/>
    <w:unhideWhenUsed/>
    <w:rsid w:val="006020B9"/>
    <w:pPr>
      <w:keepNext/>
      <w:keepLines/>
      <w:numPr>
        <w:ilvl w:val="3"/>
        <w:numId w:val="8"/>
      </w:numPr>
      <w:spacing w:before="240" w:after="240"/>
      <w:ind w:left="1008" w:hanging="1008"/>
      <w:outlineLvl w:val="3"/>
    </w:pPr>
    <w:rPr>
      <w:color w:val="008AC8"/>
    </w:rPr>
  </w:style>
  <w:style w:type="paragraph" w:customStyle="1" w:styleId="Heading5Num">
    <w:name w:val="Heading 5 Num"/>
    <w:basedOn w:val="Normal"/>
    <w:next w:val="Normal"/>
    <w:semiHidden/>
    <w:pPr>
      <w:keepNext/>
      <w:keepLines/>
      <w:numPr>
        <w:ilvl w:val="4"/>
        <w:numId w:val="8"/>
      </w:numPr>
      <w:spacing w:before="240"/>
      <w:ind w:left="0" w:firstLine="0"/>
      <w:outlineLvl w:val="4"/>
    </w:pPr>
    <w:rPr>
      <w:color w:val="008AC8"/>
      <w:szCs w:val="20"/>
    </w:rPr>
  </w:style>
  <w:style w:type="paragraph" w:customStyle="1" w:styleId="FooterPageNumber">
    <w:name w:val="Footer Page Number"/>
    <w:basedOn w:val="Footer"/>
    <w:uiPriority w:val="99"/>
    <w:rsid w:val="00E86E15"/>
    <w:pPr>
      <w:pBdr>
        <w:top w:val="single" w:sz="4" w:space="1" w:color="auto"/>
      </w:pBdr>
      <w:jc w:val="right"/>
    </w:pPr>
  </w:style>
  <w:style w:type="paragraph" w:customStyle="1" w:styleId="CoverHeading2">
    <w:name w:val="Cover Heading 2"/>
    <w:basedOn w:val="Normal"/>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Normal"/>
    <w:uiPriority w:val="4"/>
    <w:qFormat/>
    <w:rsid w:val="00E86E15"/>
    <w:pPr>
      <w:numPr>
        <w:numId w:val="5"/>
      </w:numPr>
      <w:contextualSpacing/>
    </w:pPr>
  </w:style>
  <w:style w:type="paragraph" w:customStyle="1" w:styleId="CodeBlock">
    <w:name w:val="Code Block"/>
    <w:basedOn w:val="Normal"/>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E86E15"/>
    <w:pPr>
      <w:numPr>
        <w:numId w:val="7"/>
      </w:numPr>
      <w:contextualSpacing/>
    </w:pPr>
  </w:style>
  <w:style w:type="character" w:customStyle="1" w:styleId="Heading9Char">
    <w:name w:val="Heading 9 Char"/>
    <w:link w:val="Heading9"/>
    <w:uiPriority w:val="9"/>
    <w:semiHidden/>
    <w:rsid w:val="00E86E15"/>
    <w:rPr>
      <w:rFonts w:ascii="Cambria" w:hAnsi="Cambria"/>
      <w:i/>
      <w:iCs/>
      <w:color w:val="404040"/>
      <w:lang w:val="en-US" w:eastAsia="ja-JP"/>
    </w:rPr>
  </w:style>
  <w:style w:type="paragraph" w:styleId="Caption">
    <w:name w:val="caption"/>
    <w:basedOn w:val="Normal"/>
    <w:next w:val="Normal"/>
    <w:uiPriority w:val="19"/>
    <w:qFormat/>
    <w:rsid w:val="00E86E15"/>
    <w:rPr>
      <w:rFonts w:eastAsia="Times New Roman" w:cs="Calibri"/>
      <w:color w:val="4F81BD"/>
      <w:sz w:val="18"/>
      <w:szCs w:val="18"/>
    </w:rPr>
  </w:style>
  <w:style w:type="paragraph" w:styleId="Title">
    <w:name w:val="Title"/>
    <w:basedOn w:val="Normal"/>
    <w:next w:val="Normal"/>
    <w:link w:val="Title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leChar">
    <w:name w:val="Title Char"/>
    <w:link w:val="Title"/>
    <w:uiPriority w:val="10"/>
    <w:rPr>
      <w:rFonts w:ascii="Segoe UI" w:eastAsia="Times New Roman" w:hAnsi="Segoe UI" w:cs="Calibri"/>
      <w:b/>
      <w:bCs/>
      <w:i/>
      <w:iCs/>
      <w:noProof/>
      <w:color w:val="FFFFFF"/>
      <w:spacing w:val="5"/>
      <w:kern w:val="28"/>
      <w:sz w:val="24"/>
      <w:szCs w:val="52"/>
    </w:rPr>
  </w:style>
  <w:style w:type="character" w:styleId="Emphasis">
    <w:name w:val="Emphasis"/>
    <w:uiPriority w:val="20"/>
    <w:qFormat/>
    <w:rPr>
      <w:rFonts w:ascii="Segoe UI" w:hAnsi="Segoe UI"/>
      <w:b w:val="0"/>
      <w:bCs/>
      <w:i/>
      <w:iCs/>
      <w:color w:val="auto"/>
      <w:sz w:val="22"/>
    </w:rPr>
  </w:style>
  <w:style w:type="character" w:styleId="IntenseEmphasis">
    <w:name w:val="Intense Emphasis"/>
    <w:uiPriority w:val="21"/>
    <w:rPr>
      <w:b/>
      <w:bCs/>
      <w:i/>
      <w:iCs/>
      <w:color w:val="4F81BD"/>
    </w:rPr>
  </w:style>
  <w:style w:type="paragraph" w:customStyle="1" w:styleId="Note">
    <w:name w:val="Note"/>
    <w:basedOn w:val="Normal"/>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Heading4Char">
    <w:name w:val="Heading 4 Char"/>
    <w:link w:val="Heading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Normal"/>
    <w:next w:val="Normal"/>
    <w:pPr>
      <w:shd w:val="clear" w:color="auto" w:fill="F2F2F2"/>
    </w:pPr>
    <w:rPr>
      <w:color w:val="FF0066"/>
    </w:rPr>
  </w:style>
  <w:style w:type="character" w:styleId="Strong">
    <w:name w:val="Strong"/>
    <w:uiPriority w:val="22"/>
    <w:qFormat/>
    <w:rsid w:val="00E86E15"/>
    <w:rPr>
      <w:b/>
      <w:bCs/>
    </w:rPr>
  </w:style>
  <w:style w:type="character" w:customStyle="1" w:styleId="Heading5Char">
    <w:name w:val="Heading 5 Char"/>
    <w:link w:val="Heading5"/>
    <w:uiPriority w:val="9"/>
    <w:rPr>
      <w:rFonts w:ascii="Segoe UI" w:eastAsia="Times New Roman" w:hAnsi="Segoe UI" w:cs="Times New Roman"/>
      <w:color w:val="008AC8"/>
      <w:sz w:val="24"/>
    </w:rPr>
  </w:style>
  <w:style w:type="character" w:customStyle="1" w:styleId="Heading6Char">
    <w:name w:val="Heading 6 Char"/>
    <w:link w:val="Heading6"/>
    <w:uiPriority w:val="9"/>
    <w:semiHidden/>
    <w:rPr>
      <w:rFonts w:ascii="Cambria" w:eastAsia="Times New Roman" w:hAnsi="Cambria" w:cs="Times New Roman"/>
      <w:color w:val="243F60"/>
    </w:rPr>
  </w:style>
  <w:style w:type="character" w:customStyle="1" w:styleId="Heading7Char">
    <w:name w:val="Heading 7 Char"/>
    <w:link w:val="Heading7"/>
    <w:uiPriority w:val="9"/>
    <w:semiHidden/>
    <w:rPr>
      <w:rFonts w:ascii="Segoe UI" w:eastAsia="Times New Roman" w:hAnsi="Segoe UI" w:cs="Times New Roman"/>
      <w:i/>
      <w:iCs/>
      <w:color w:val="008AC8"/>
      <w:sz w:val="24"/>
    </w:rPr>
  </w:style>
  <w:style w:type="character" w:customStyle="1" w:styleId="Heading8Char">
    <w:name w:val="Heading 8 Char"/>
    <w:link w:val="Heading8"/>
    <w:uiPriority w:val="9"/>
    <w:semiHidden/>
    <w:rPr>
      <w:rFonts w:ascii="Segoe UI" w:eastAsia="Times New Roman" w:hAnsi="Segoe UI" w:cs="Times New Roman"/>
      <w:color w:val="008AC8"/>
      <w:sz w:val="24"/>
      <w:szCs w:val="21"/>
    </w:rPr>
  </w:style>
  <w:style w:type="paragraph" w:customStyle="1" w:styleId="TableText">
    <w:name w:val="Table Text"/>
    <w:basedOn w:val="Normal"/>
    <w:rPr>
      <w:sz w:val="20"/>
      <w:szCs w:val="20"/>
    </w:rPr>
  </w:style>
  <w:style w:type="numbering" w:customStyle="1" w:styleId="NumberedList">
    <w:name w:val="Numbered List"/>
    <w:basedOn w:val="NoList"/>
    <w:rsid w:val="00E02385"/>
    <w:pPr>
      <w:numPr>
        <w:numId w:val="15"/>
      </w:numPr>
    </w:pPr>
  </w:style>
  <w:style w:type="paragraph" w:styleId="TableofFigures">
    <w:name w:val="table of figures"/>
    <w:basedOn w:val="Normal"/>
    <w:next w:val="Normal"/>
    <w:uiPriority w:val="99"/>
    <w:rsid w:val="007A661F"/>
  </w:style>
  <w:style w:type="paragraph" w:styleId="Index1">
    <w:name w:val="index 1"/>
    <w:basedOn w:val="Normal"/>
    <w:next w:val="Normal"/>
    <w:autoRedefine/>
    <w:uiPriority w:val="99"/>
    <w:semiHidden/>
    <w:unhideWhenUsed/>
    <w:rsid w:val="00492371"/>
    <w:pPr>
      <w:ind w:left="220" w:hanging="220"/>
    </w:pPr>
  </w:style>
  <w:style w:type="paragraph" w:styleId="TOAHeading">
    <w:name w:val="toa heading"/>
    <w:basedOn w:val="Normal"/>
    <w:next w:val="Normal"/>
    <w:uiPriority w:val="99"/>
    <w:semiHidden/>
    <w:unhideWhenUsed/>
    <w:rsid w:val="00ED659D"/>
    <w:rPr>
      <w:rFonts w:ascii="Cambria" w:eastAsia="Times New Roman" w:hAnsi="Cambria" w:cs="Times New Roman"/>
      <w:b/>
      <w:bCs/>
    </w:rPr>
  </w:style>
  <w:style w:type="paragraph" w:customStyle="1" w:styleId="FooterSmall">
    <w:name w:val="Footer Small"/>
    <w:basedOn w:val="Footer"/>
    <w:uiPriority w:val="99"/>
    <w:rsid w:val="00E86E15"/>
    <w:pPr>
      <w:ind w:left="0"/>
    </w:pPr>
    <w:rPr>
      <w:sz w:val="12"/>
      <w:szCs w:val="12"/>
    </w:rPr>
  </w:style>
  <w:style w:type="paragraph" w:customStyle="1" w:styleId="CoverBlockHeading1">
    <w:name w:val="Cover Block Heading 1"/>
    <w:basedOn w:val="Normal"/>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Normal"/>
    <w:next w:val="Normal"/>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Header"/>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Normal"/>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Heading3"/>
    <w:next w:val="Normal"/>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Normal"/>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Normal"/>
    <w:next w:val="Caption"/>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TableNorma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TableNormal"/>
    <w:next w:val="TableGrid"/>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TableNormal"/>
    <w:next w:val="TableGrid"/>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TableNorma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TableNorma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TableClassic2">
    <w:name w:val="Table Classic 2"/>
    <w:basedOn w:val="TableNorma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TableNormal"/>
    <w:next w:val="TableGrid"/>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TableNormal"/>
    <w:next w:val="TableGrid"/>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Caption"/>
    <w:uiPriority w:val="9"/>
    <w:qFormat/>
    <w:rsid w:val="002503AF"/>
    <w:pPr>
      <w:spacing w:after="120"/>
      <w:jc w:val="both"/>
    </w:pPr>
    <w:rPr>
      <w:rFonts w:cs="Times New Roman"/>
      <w:bCs/>
      <w:color w:val="008AC8"/>
      <w:lang w:val="es-MX"/>
    </w:rPr>
  </w:style>
  <w:style w:type="character" w:styleId="Mention">
    <w:name w:val="Mention"/>
    <w:basedOn w:val="DefaultParagraphFont"/>
    <w:uiPriority w:val="99"/>
    <w:semiHidden/>
    <w:unhideWhenUsed/>
    <w:rsid w:val="0016424C"/>
    <w:rPr>
      <w:color w:val="2B579A"/>
      <w:shd w:val="clear" w:color="auto" w:fill="E6E6E6"/>
    </w:rPr>
  </w:style>
  <w:style w:type="character" w:styleId="UnresolvedMention">
    <w:name w:val="Unresolved Mention"/>
    <w:basedOn w:val="DefaultParagraphFont"/>
    <w:uiPriority w:val="99"/>
    <w:semiHidden/>
    <w:unhideWhenUsed/>
    <w:rsid w:val="003065DE"/>
    <w:rPr>
      <w:color w:val="605E5C"/>
      <w:shd w:val="clear" w:color="auto" w:fill="E1DFDD"/>
    </w:rPr>
  </w:style>
  <w:style w:type="paragraph" w:styleId="Bibliography">
    <w:name w:val="Bibliography"/>
    <w:basedOn w:val="Normal"/>
    <w:next w:val="Normal"/>
    <w:uiPriority w:val="37"/>
    <w:unhideWhenUsed/>
    <w:rsid w:val="00085954"/>
  </w:style>
  <w:style w:type="table" w:customStyle="1" w:styleId="TableGrid1">
    <w:name w:val="Table Grid1"/>
    <w:basedOn w:val="TableNormal"/>
    <w:next w:val="TableGrid"/>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DefaultParagraphFont"/>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min.microsoft.com" TargetMode="External"/><Relationship Id="rId21" Type="http://schemas.openxmlformats.org/officeDocument/2006/relationships/hyperlink" Target="https://learn.microsoft.com/en-us/azure/cloud-adoption-framework/migrate/azure-best-practices/contoso-migration-rds-to-wvd" TargetMode="External"/><Relationship Id="rId34" Type="http://schemas.openxmlformats.org/officeDocument/2006/relationships/hyperlink" Target="https://learn.microsoft.com/en-us/azure/firewall/overview" TargetMode="External"/><Relationship Id="rId42" Type="http://schemas.openxmlformats.org/officeDocument/2006/relationships/hyperlink" Target="https://portal.azure.com" TargetMode="External"/><Relationship Id="rId47" Type="http://schemas.openxmlformats.org/officeDocument/2006/relationships/hyperlink" Target="https://learn.microsoft.com/en-us/azure/active-directory/devices/howto-vm-sign-in-azure-ad-windows" TargetMode="External"/><Relationship Id="rId50" Type="http://schemas.openxmlformats.org/officeDocument/2006/relationships/image" Target="media/image9.png"/><Relationship Id="rId55" Type="http://schemas.openxmlformats.org/officeDocument/2006/relationships/hyperlink" Target="https://learn.microsoft.com/en-us/azure/virtual-desktop/autoscale-scaling-plan" TargetMode="External"/><Relationship Id="rId63" Type="http://schemas.openxmlformats.org/officeDocument/2006/relationships/glossaryDocument" Target="glossary/document.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mailto:admin@xxxx.onmicrosoft.com" TargetMode="External"/><Relationship Id="rId11" Type="http://schemas.openxmlformats.org/officeDocument/2006/relationships/webSettings" Target="webSettings.xml"/><Relationship Id="rId24" Type="http://schemas.openxmlformats.org/officeDocument/2006/relationships/hyperlink" Target="https://portal.azure.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rdweb.wvd.microsoft.com" TargetMode="External"/><Relationship Id="rId58" Type="http://schemas.openxmlformats.org/officeDocument/2006/relationships/footer" Target="footer4.xml"/><Relationship Id="rId5" Type="http://schemas.openxmlformats.org/officeDocument/2006/relationships/customXml" Target="../customXml/item5.xml"/><Relationship Id="rId61" Type="http://schemas.openxmlformats.org/officeDocument/2006/relationships/footer" Target="footer6.xm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image" Target="media/image4.png"/><Relationship Id="rId30" Type="http://schemas.openxmlformats.org/officeDocument/2006/relationships/hyperlink" Target="https://aka.ms/EvilGinx" TargetMode="External"/><Relationship Id="rId35" Type="http://schemas.openxmlformats.org/officeDocument/2006/relationships/hyperlink" Target="https://portal.azure.com" TargetMode="External"/><Relationship Id="rId43" Type="http://schemas.openxmlformats.org/officeDocument/2006/relationships/hyperlink" Target="https://portal.azure.com" TargetMode="External"/><Relationship Id="rId48" Type="http://schemas.openxmlformats.org/officeDocument/2006/relationships/hyperlink" Target="https://portal.azure.com"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numbering" Target="numbering.xml"/><Relationship Id="rId51" Type="http://schemas.openxmlformats.org/officeDocument/2006/relationships/hyperlink" Target="https://rdweb.wvd.microsoft.co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s://www.microsoft.com/en-us/microsoft-365/business/microsoft-365-business-premium?activetab=pivot%3aoverviewtab" TargetMode="External"/><Relationship Id="rId33" Type="http://schemas.openxmlformats.org/officeDocument/2006/relationships/hyperlink" Target="https://portal.azure.com" TargetMode="External"/><Relationship Id="rId38" Type="http://schemas.openxmlformats.org/officeDocument/2006/relationships/image" Target="media/image6.png"/><Relationship Id="rId46" Type="http://schemas.openxmlformats.org/officeDocument/2006/relationships/image" Target="media/image8.png"/><Relationship Id="rId59" Type="http://schemas.openxmlformats.org/officeDocument/2006/relationships/footer" Target="footer5.xml"/><Relationship Id="rId20" Type="http://schemas.openxmlformats.org/officeDocument/2006/relationships/footer" Target="footer3.xml"/><Relationship Id="rId41" Type="http://schemas.openxmlformats.org/officeDocument/2006/relationships/image" Target="media/image7.png"/><Relationship Id="rId54" Type="http://schemas.openxmlformats.org/officeDocument/2006/relationships/hyperlink" Target="https://client.wvd.microsoft.com/arm/webclient/index.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go.microsoft.com/fwlink/?linkid=2139369" TargetMode="External"/><Relationship Id="rId28" Type="http://schemas.openxmlformats.org/officeDocument/2006/relationships/image" Target="media/image5.png"/><Relationship Id="rId36" Type="http://schemas.openxmlformats.org/officeDocument/2006/relationships/hyperlink" Target="https://portal.azure.com" TargetMode="External"/><Relationship Id="rId49" Type="http://schemas.openxmlformats.org/officeDocument/2006/relationships/hyperlink" Target="https://portal.azure.com" TargetMode="External"/><Relationship Id="rId57" Type="http://schemas.openxmlformats.org/officeDocument/2006/relationships/hyperlink" Target="https://learn.microsoft.com/en-us/azure/virtual-desktop/"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rdweb.wvd.microsoft.com" TargetMode="External"/><Relationship Id="rId60" Type="http://schemas.openxmlformats.org/officeDocument/2006/relationships/header" Target="header3.xml"/><Relationship Id="rId65"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PlaceholderText"/>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PlaceholderText"/>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113500"/>
    <w:rsid w:val="00172A5D"/>
    <w:rsid w:val="001876D2"/>
    <w:rsid w:val="001C248D"/>
    <w:rsid w:val="00205562"/>
    <w:rsid w:val="0026103E"/>
    <w:rsid w:val="0032572C"/>
    <w:rsid w:val="00417C7B"/>
    <w:rsid w:val="00477FEE"/>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14425"/>
    <w:rsid w:val="00825216"/>
    <w:rsid w:val="00830CA7"/>
    <w:rsid w:val="008940B6"/>
    <w:rsid w:val="008D413D"/>
    <w:rsid w:val="008D7125"/>
    <w:rsid w:val="009A2906"/>
    <w:rsid w:val="00A12180"/>
    <w:rsid w:val="00A168CF"/>
    <w:rsid w:val="00A72F2B"/>
    <w:rsid w:val="00AB246F"/>
    <w:rsid w:val="00AF24DA"/>
    <w:rsid w:val="00B0101D"/>
    <w:rsid w:val="00B14F59"/>
    <w:rsid w:val="00B46D17"/>
    <w:rsid w:val="00BC2281"/>
    <w:rsid w:val="00C503DC"/>
    <w:rsid w:val="00C72884"/>
    <w:rsid w:val="00CA3719"/>
    <w:rsid w:val="00DA34AC"/>
    <w:rsid w:val="00E05F97"/>
    <w:rsid w:val="00ED60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2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root>
  <Status>Draft</Status>
</root>
</file>

<file path=customXml/item5.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6.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3" ma:contentTypeDescription="Create a new document." ma:contentTypeScope="" ma:versionID="9ceaa4e9dba8bc08c4a9788893e31778">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df43a24a397a367e99ffffc318d40a73"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documentManagement>
</p:properties>
</file>

<file path=customXml/itemProps1.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2.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3.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4.xml><?xml version="1.0" encoding="utf-8"?>
<ds:datastoreItem xmlns:ds="http://schemas.openxmlformats.org/officeDocument/2006/customXml" ds:itemID="{7DE374A5-E216-4000-ACD6-42798D20C6D1}">
  <ds:schemaRefs/>
</ds:datastoreItem>
</file>

<file path=customXml/itemProps5.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6.xml><?xml version="1.0" encoding="utf-8"?>
<ds:datastoreItem xmlns:ds="http://schemas.openxmlformats.org/officeDocument/2006/customXml" ds:itemID="{2B0228BC-B766-4830-9844-9B3C7137C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0</TotalTime>
  <Pages>30</Pages>
  <Words>7843</Words>
  <Characters>44706</Characters>
  <Application>Microsoft Office Word</Application>
  <DocSecurity>0</DocSecurity>
  <Lines>372</Lines>
  <Paragraphs>104</Paragraphs>
  <ScaleCrop>false</ScaleCrop>
  <Manager>Ingeborg Struijk</Manager>
  <Company>Microsoft Mexico</Company>
  <LinksUpToDate>false</LinksUpToDate>
  <CharactersWithSpaces>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Joke Feije-Edelman</cp:lastModifiedBy>
  <cp:revision>2</cp:revision>
  <cp:lastPrinted>2023-06-14T11:32:00Z</cp:lastPrinted>
  <dcterms:created xsi:type="dcterms:W3CDTF">2023-06-15T07:10:00Z</dcterms:created>
  <dcterms:modified xsi:type="dcterms:W3CDTF">2023-06-15T07:10:00Z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ies>
</file>